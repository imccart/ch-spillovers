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91275" w14:textId="7AB0F5F3" w:rsidR="00BF0FA7" w:rsidRPr="000C2602" w:rsidRDefault="00A9721E" w:rsidP="007C31E0">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A</w:t>
      </w:r>
      <w:r w:rsidR="00BF0FA7" w:rsidRPr="000C2602">
        <w:rPr>
          <w:rFonts w:ascii="Times New Roman" w:hAnsi="Times New Roman" w:cs="Times New Roman"/>
          <w:b/>
          <w:sz w:val="24"/>
          <w:szCs w:val="24"/>
        </w:rPr>
        <w:t>BSTRACT</w:t>
      </w:r>
    </w:p>
    <w:p w14:paraId="08D03D28" w14:textId="07621DD4" w:rsidR="00C03422" w:rsidRPr="000C2602" w:rsidRDefault="00C03422" w:rsidP="007C31E0">
      <w:pPr>
        <w:spacing w:after="0" w:line="480" w:lineRule="auto"/>
        <w:contextualSpacing/>
        <w:rPr>
          <w:rFonts w:ascii="Times New Roman" w:eastAsia="Times New Roman" w:hAnsi="Times New Roman" w:cs="Times New Roman"/>
          <w:color w:val="000000"/>
          <w:sz w:val="24"/>
          <w:szCs w:val="24"/>
        </w:rPr>
      </w:pPr>
      <w:r w:rsidRPr="000C2602">
        <w:rPr>
          <w:rFonts w:ascii="Times New Roman" w:hAnsi="Times New Roman" w:cs="Times New Roman"/>
          <w:b/>
          <w:sz w:val="24"/>
          <w:szCs w:val="24"/>
        </w:rPr>
        <w:t>Background:</w:t>
      </w:r>
      <w:r w:rsidRPr="000C2602">
        <w:rPr>
          <w:rFonts w:ascii="Times New Roman" w:hAnsi="Times New Roman" w:cs="Times New Roman"/>
          <w:sz w:val="24"/>
          <w:szCs w:val="24"/>
        </w:rPr>
        <w:t xml:space="preserve"> </w:t>
      </w:r>
      <w:r w:rsidR="00BB1F10" w:rsidRPr="000C2602">
        <w:rPr>
          <w:rFonts w:ascii="Times New Roman" w:hAnsi="Times New Roman" w:cs="Times New Roman"/>
          <w:sz w:val="24"/>
          <w:szCs w:val="24"/>
        </w:rPr>
        <w:t>T</w:t>
      </w:r>
      <w:r w:rsidR="000C7D20" w:rsidRPr="000C2602">
        <w:rPr>
          <w:rFonts w:ascii="Times New Roman" w:hAnsi="Times New Roman" w:cs="Times New Roman"/>
          <w:sz w:val="24"/>
          <w:szCs w:val="24"/>
        </w:rPr>
        <w:t xml:space="preserve">he first methodological step needed to compare pediatric health outcomes at children’s hospitals (CH) and non-children’s hospitals (NCH) is to classify hospitals into CH and NCH categories. </w:t>
      </w:r>
      <w:r w:rsidRPr="000C2602">
        <w:rPr>
          <w:rFonts w:ascii="Times New Roman" w:hAnsi="Times New Roman" w:cs="Times New Roman"/>
          <w:sz w:val="24"/>
          <w:szCs w:val="24"/>
        </w:rPr>
        <w:t xml:space="preserve">However, there are currently </w:t>
      </w:r>
      <w:r w:rsidR="003C11AD">
        <w:rPr>
          <w:rFonts w:ascii="Times New Roman" w:hAnsi="Times New Roman" w:cs="Times New Roman"/>
          <w:sz w:val="24"/>
          <w:szCs w:val="24"/>
        </w:rPr>
        <w:t xml:space="preserve">no </w:t>
      </w:r>
      <w:r w:rsidRPr="000C2602">
        <w:rPr>
          <w:rFonts w:ascii="Times New Roman" w:hAnsi="Times New Roman" w:cs="Times New Roman"/>
          <w:sz w:val="24"/>
          <w:szCs w:val="24"/>
        </w:rPr>
        <w:t>standardized</w:t>
      </w:r>
      <w:r w:rsidR="0060359B" w:rsidRPr="000C2602">
        <w:rPr>
          <w:rFonts w:ascii="Times New Roman" w:hAnsi="Times New Roman" w:cs="Times New Roman"/>
          <w:sz w:val="24"/>
          <w:szCs w:val="24"/>
        </w:rPr>
        <w:t xml:space="preserve"> </w:t>
      </w:r>
      <w:r w:rsidR="006541DC">
        <w:rPr>
          <w:rFonts w:ascii="Times New Roman" w:hAnsi="Times New Roman" w:cs="Times New Roman"/>
          <w:sz w:val="24"/>
          <w:szCs w:val="24"/>
        </w:rPr>
        <w:t xml:space="preserve">or validated </w:t>
      </w:r>
      <w:r w:rsidRPr="000C2602">
        <w:rPr>
          <w:rFonts w:ascii="Times New Roman" w:hAnsi="Times New Roman" w:cs="Times New Roman"/>
          <w:sz w:val="24"/>
          <w:szCs w:val="24"/>
        </w:rPr>
        <w:t>methods for classifying hospitals.</w:t>
      </w:r>
      <w:r w:rsidR="000C7D20" w:rsidRPr="000C2602">
        <w:rPr>
          <w:rFonts w:ascii="Times New Roman" w:hAnsi="Times New Roman" w:cs="Times New Roman"/>
          <w:sz w:val="24"/>
          <w:szCs w:val="24"/>
        </w:rPr>
        <w:t xml:space="preserve"> </w:t>
      </w:r>
      <w:r w:rsidRPr="000C2602">
        <w:rPr>
          <w:rFonts w:ascii="Times New Roman" w:hAnsi="Times New Roman" w:cs="Times New Roman"/>
          <w:sz w:val="24"/>
          <w:szCs w:val="24"/>
        </w:rPr>
        <w:t>The purpose of this study was to describe a novel and reproducible hospital classification methodology.</w:t>
      </w:r>
    </w:p>
    <w:p w14:paraId="37C6E905" w14:textId="51B88404" w:rsidR="00C03422" w:rsidRPr="000C2602" w:rsidRDefault="00C03422" w:rsidP="007C31E0">
      <w:pPr>
        <w:spacing w:after="0" w:line="480" w:lineRule="auto"/>
        <w:contextualSpacing/>
        <w:rPr>
          <w:rFonts w:ascii="Times New Roman" w:hAnsi="Times New Roman" w:cs="Times New Roman"/>
          <w:sz w:val="24"/>
          <w:szCs w:val="24"/>
        </w:rPr>
      </w:pPr>
      <w:r w:rsidRPr="000C2602">
        <w:rPr>
          <w:rFonts w:ascii="Times New Roman" w:hAnsi="Times New Roman" w:cs="Times New Roman"/>
          <w:b/>
          <w:sz w:val="24"/>
          <w:szCs w:val="24"/>
        </w:rPr>
        <w:t xml:space="preserve">Methods: </w:t>
      </w:r>
      <w:r w:rsidRPr="000C2602">
        <w:rPr>
          <w:rFonts w:ascii="Times New Roman" w:hAnsi="Times New Roman" w:cs="Times New Roman"/>
          <w:sz w:val="24"/>
          <w:szCs w:val="24"/>
        </w:rPr>
        <w:t xml:space="preserve">Using data from the 2015 American Hospital Association </w:t>
      </w:r>
      <w:r w:rsidR="006541DC">
        <w:rPr>
          <w:rFonts w:ascii="Times New Roman" w:hAnsi="Times New Roman" w:cs="Times New Roman"/>
          <w:sz w:val="24"/>
          <w:szCs w:val="24"/>
        </w:rPr>
        <w:t xml:space="preserve">(AHA) </w:t>
      </w:r>
      <w:r w:rsidRPr="000C2602">
        <w:rPr>
          <w:rFonts w:ascii="Times New Roman" w:hAnsi="Times New Roman" w:cs="Times New Roman"/>
          <w:sz w:val="24"/>
          <w:szCs w:val="24"/>
        </w:rPr>
        <w:t xml:space="preserve">Survey, 4,464 hospitals were classified into four categories (Tiers A-D) </w:t>
      </w:r>
      <w:r w:rsidR="00055FA2" w:rsidRPr="000C2602">
        <w:rPr>
          <w:rFonts w:ascii="Times New Roman" w:hAnsi="Times New Roman" w:cs="Times New Roman"/>
          <w:sz w:val="24"/>
          <w:szCs w:val="24"/>
        </w:rPr>
        <w:t>based on</w:t>
      </w:r>
      <w:r w:rsidRPr="000C2602">
        <w:rPr>
          <w:rFonts w:ascii="Times New Roman" w:hAnsi="Times New Roman" w:cs="Times New Roman"/>
          <w:sz w:val="24"/>
          <w:szCs w:val="24"/>
        </w:rPr>
        <w:t xml:space="preserve"> </w:t>
      </w:r>
      <w:r w:rsidR="0060359B" w:rsidRPr="000C2602">
        <w:rPr>
          <w:rFonts w:ascii="Times New Roman" w:hAnsi="Times New Roman" w:cs="Times New Roman"/>
          <w:sz w:val="24"/>
          <w:szCs w:val="24"/>
        </w:rPr>
        <w:t xml:space="preserve">self-reported </w:t>
      </w:r>
      <w:r w:rsidRPr="000C2602">
        <w:rPr>
          <w:rFonts w:ascii="Times New Roman" w:hAnsi="Times New Roman" w:cs="Times New Roman"/>
          <w:sz w:val="24"/>
          <w:szCs w:val="24"/>
        </w:rPr>
        <w:t>presence of</w:t>
      </w:r>
      <w:r w:rsidR="00023AF0" w:rsidRPr="000C2602">
        <w:rPr>
          <w:rFonts w:ascii="Times New Roman" w:hAnsi="Times New Roman" w:cs="Times New Roman"/>
          <w:sz w:val="24"/>
          <w:szCs w:val="24"/>
        </w:rPr>
        <w:t xml:space="preserve"> pediatric services</w:t>
      </w:r>
      <w:r w:rsidRPr="000C2602">
        <w:rPr>
          <w:rFonts w:ascii="Times New Roman" w:hAnsi="Times New Roman" w:cs="Times New Roman"/>
          <w:sz w:val="24"/>
          <w:szCs w:val="24"/>
        </w:rPr>
        <w:t>. Tier A included hospitals that only provided care to children.</w:t>
      </w:r>
      <w:r w:rsidR="00023AF0" w:rsidRPr="000C2602">
        <w:rPr>
          <w:rFonts w:ascii="Times New Roman" w:hAnsi="Times New Roman" w:cs="Times New Roman"/>
          <w:sz w:val="24"/>
          <w:szCs w:val="24"/>
        </w:rPr>
        <w:t xml:space="preserve"> Tier B included </w:t>
      </w:r>
      <w:r w:rsidRPr="000C2602">
        <w:rPr>
          <w:rFonts w:ascii="Times New Roman" w:hAnsi="Times New Roman" w:cs="Times New Roman"/>
          <w:sz w:val="24"/>
          <w:szCs w:val="24"/>
        </w:rPr>
        <w:t>hospitals that had key pediatric services including pediatric emergency departments</w:t>
      </w:r>
      <w:r w:rsidR="00023AF0" w:rsidRPr="000C2602">
        <w:rPr>
          <w:rFonts w:ascii="Times New Roman" w:hAnsi="Times New Roman" w:cs="Times New Roman"/>
          <w:sz w:val="24"/>
          <w:szCs w:val="24"/>
        </w:rPr>
        <w:t xml:space="preserve"> and </w:t>
      </w:r>
      <w:r w:rsidRPr="000C2602">
        <w:rPr>
          <w:rFonts w:ascii="Times New Roman" w:hAnsi="Times New Roman" w:cs="Times New Roman"/>
          <w:sz w:val="24"/>
          <w:szCs w:val="24"/>
        </w:rPr>
        <w:t>pediatric</w:t>
      </w:r>
      <w:r w:rsidR="00561F5E" w:rsidRPr="000C2602">
        <w:rPr>
          <w:rFonts w:ascii="Times New Roman" w:hAnsi="Times New Roman" w:cs="Times New Roman"/>
          <w:sz w:val="24"/>
          <w:szCs w:val="24"/>
        </w:rPr>
        <w:t>/</w:t>
      </w:r>
      <w:r w:rsidR="00023AF0" w:rsidRPr="000C2602">
        <w:rPr>
          <w:rFonts w:ascii="Times New Roman" w:hAnsi="Times New Roman" w:cs="Times New Roman"/>
          <w:sz w:val="24"/>
          <w:szCs w:val="24"/>
        </w:rPr>
        <w:t>neonatal intensive care units</w:t>
      </w:r>
      <w:r w:rsidRPr="000C2602">
        <w:rPr>
          <w:rFonts w:ascii="Times New Roman" w:hAnsi="Times New Roman" w:cs="Times New Roman"/>
          <w:sz w:val="24"/>
          <w:szCs w:val="24"/>
        </w:rPr>
        <w:t>.</w:t>
      </w:r>
      <w:r w:rsidR="00023AF0" w:rsidRPr="000C2602">
        <w:rPr>
          <w:rFonts w:ascii="Times New Roman" w:hAnsi="Times New Roman" w:cs="Times New Roman"/>
          <w:sz w:val="24"/>
          <w:szCs w:val="24"/>
        </w:rPr>
        <w:t xml:space="preserve"> Tier C included </w:t>
      </w:r>
      <w:r w:rsidRPr="000C2602">
        <w:rPr>
          <w:rFonts w:ascii="Times New Roman" w:hAnsi="Times New Roman" w:cs="Times New Roman"/>
          <w:sz w:val="24"/>
          <w:szCs w:val="24"/>
        </w:rPr>
        <w:t>hos</w:t>
      </w:r>
      <w:r w:rsidR="00561F5E" w:rsidRPr="000C2602">
        <w:rPr>
          <w:rFonts w:ascii="Times New Roman" w:hAnsi="Times New Roman" w:cs="Times New Roman"/>
          <w:sz w:val="24"/>
          <w:szCs w:val="24"/>
        </w:rPr>
        <w:t xml:space="preserve">pitals that provided limited </w:t>
      </w:r>
      <w:r w:rsidRPr="000C2602">
        <w:rPr>
          <w:rFonts w:ascii="Times New Roman" w:hAnsi="Times New Roman" w:cs="Times New Roman"/>
          <w:sz w:val="24"/>
          <w:szCs w:val="24"/>
        </w:rPr>
        <w:t xml:space="preserve">pediatric services. Tier D hospitals provided no key pediatric services. </w:t>
      </w:r>
      <w:r w:rsidR="0060359B" w:rsidRPr="000C2602">
        <w:rPr>
          <w:rFonts w:ascii="Times New Roman" w:hAnsi="Times New Roman" w:cs="Times New Roman"/>
          <w:sz w:val="24"/>
          <w:szCs w:val="24"/>
        </w:rPr>
        <w:t xml:space="preserve">Classifications were then validated using publicly available </w:t>
      </w:r>
      <w:r w:rsidR="006541DC">
        <w:rPr>
          <w:rFonts w:ascii="Times New Roman" w:hAnsi="Times New Roman" w:cs="Times New Roman"/>
          <w:sz w:val="24"/>
          <w:szCs w:val="24"/>
        </w:rPr>
        <w:t xml:space="preserve">data on </w:t>
      </w:r>
      <w:r w:rsidR="006C6B65" w:rsidRPr="000C2602">
        <w:rPr>
          <w:rFonts w:ascii="Times New Roman" w:hAnsi="Times New Roman" w:cs="Times New Roman"/>
          <w:sz w:val="24"/>
          <w:szCs w:val="24"/>
        </w:rPr>
        <w:t xml:space="preserve">hospital membership </w:t>
      </w:r>
      <w:r w:rsidR="006541DC">
        <w:rPr>
          <w:rFonts w:ascii="Times New Roman" w:hAnsi="Times New Roman" w:cs="Times New Roman"/>
          <w:sz w:val="24"/>
          <w:szCs w:val="24"/>
        </w:rPr>
        <w:t>in various pediatric programs</w:t>
      </w:r>
      <w:r w:rsidR="006541DC" w:rsidRPr="000C2602">
        <w:rPr>
          <w:rFonts w:ascii="Times New Roman" w:hAnsi="Times New Roman" w:cs="Times New Roman"/>
          <w:sz w:val="24"/>
          <w:szCs w:val="24"/>
        </w:rPr>
        <w:t xml:space="preserve"> </w:t>
      </w:r>
      <w:r w:rsidR="0060359B" w:rsidRPr="000C2602">
        <w:rPr>
          <w:rFonts w:ascii="Times New Roman" w:hAnsi="Times New Roman" w:cs="Times New Roman"/>
          <w:sz w:val="24"/>
          <w:szCs w:val="24"/>
        </w:rPr>
        <w:t>as well as Health Care Cost Institute claims data</w:t>
      </w:r>
      <w:r w:rsidR="006C6B65" w:rsidRPr="000C2602">
        <w:rPr>
          <w:rFonts w:ascii="Times New Roman" w:hAnsi="Times New Roman" w:cs="Times New Roman"/>
          <w:sz w:val="24"/>
          <w:szCs w:val="24"/>
        </w:rPr>
        <w:t xml:space="preserve">. </w:t>
      </w:r>
    </w:p>
    <w:p w14:paraId="64E63536" w14:textId="7EDB6043" w:rsidR="00C03422" w:rsidRPr="000C2602" w:rsidRDefault="00C03422" w:rsidP="007C31E0">
      <w:pPr>
        <w:spacing w:after="0"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Results:</w:t>
      </w:r>
      <w:r w:rsidR="00023AF0" w:rsidRPr="000C2602">
        <w:rPr>
          <w:rFonts w:ascii="Times New Roman" w:hAnsi="Times New Roman" w:cs="Times New Roman"/>
          <w:b/>
          <w:sz w:val="24"/>
          <w:szCs w:val="24"/>
        </w:rPr>
        <w:t xml:space="preserve"> </w:t>
      </w:r>
      <w:r w:rsidR="00023AF0" w:rsidRPr="000C2602">
        <w:rPr>
          <w:rFonts w:ascii="Times New Roman" w:hAnsi="Times New Roman" w:cs="Times New Roman"/>
          <w:sz w:val="24"/>
          <w:szCs w:val="24"/>
        </w:rPr>
        <w:t xml:space="preserve">51 hospitals were classified as </w:t>
      </w:r>
      <w:r w:rsidRPr="000C2602">
        <w:rPr>
          <w:rFonts w:ascii="Times New Roman" w:hAnsi="Times New Roman" w:cs="Times New Roman"/>
          <w:sz w:val="24"/>
          <w:szCs w:val="24"/>
        </w:rPr>
        <w:t>Tier A, 228 as Tier B, 1,721 as Tier C, and 1,728 as Tier D</w:t>
      </w:r>
      <w:r w:rsidRPr="000C2602">
        <w:rPr>
          <w:rFonts w:ascii="Times New Roman" w:hAnsi="Times New Roman" w:cs="Times New Roman"/>
          <w:b/>
          <w:sz w:val="24"/>
          <w:szCs w:val="24"/>
        </w:rPr>
        <w:t xml:space="preserve">. </w:t>
      </w:r>
      <w:r w:rsidRPr="000C2602">
        <w:rPr>
          <w:rFonts w:ascii="Times New Roman" w:hAnsi="Times New Roman" w:cs="Times New Roman"/>
          <w:sz w:val="24"/>
          <w:szCs w:val="24"/>
        </w:rPr>
        <w:t xml:space="preserve">The majority of Tier A hospitals </w:t>
      </w:r>
      <w:r w:rsidR="006C6B65" w:rsidRPr="000C2602">
        <w:rPr>
          <w:rFonts w:ascii="Times New Roman" w:hAnsi="Times New Roman" w:cs="Times New Roman"/>
          <w:sz w:val="24"/>
          <w:szCs w:val="24"/>
        </w:rPr>
        <w:t xml:space="preserve">were members of the </w:t>
      </w:r>
      <w:r w:rsidRPr="000C2602">
        <w:rPr>
          <w:rFonts w:ascii="Times New Roman" w:hAnsi="Times New Roman" w:cs="Times New Roman"/>
          <w:sz w:val="24"/>
          <w:szCs w:val="24"/>
        </w:rPr>
        <w:t>Children’s Hospital Association</w:t>
      </w:r>
      <w:r w:rsidR="006C6B65" w:rsidRPr="000C2602">
        <w:rPr>
          <w:rFonts w:ascii="Times New Roman" w:hAnsi="Times New Roman" w:cs="Times New Roman"/>
          <w:sz w:val="24"/>
          <w:szCs w:val="24"/>
        </w:rPr>
        <w:t xml:space="preserve">, </w:t>
      </w:r>
      <w:r w:rsidRPr="000C2602">
        <w:rPr>
          <w:rFonts w:ascii="Times New Roman" w:hAnsi="Times New Roman" w:cs="Times New Roman"/>
          <w:sz w:val="24"/>
          <w:szCs w:val="24"/>
        </w:rPr>
        <w:t>Children’s Oncology Group,</w:t>
      </w:r>
      <w:r w:rsidR="006C6B65" w:rsidRPr="000C2602">
        <w:rPr>
          <w:rFonts w:ascii="Times New Roman" w:hAnsi="Times New Roman" w:cs="Times New Roman"/>
          <w:sz w:val="24"/>
          <w:szCs w:val="24"/>
        </w:rPr>
        <w:t xml:space="preserve"> and</w:t>
      </w:r>
      <w:r w:rsidR="0060359B" w:rsidRPr="000C2602">
        <w:rPr>
          <w:rFonts w:ascii="Times New Roman" w:hAnsi="Times New Roman" w:cs="Times New Roman"/>
          <w:sz w:val="24"/>
          <w:szCs w:val="24"/>
        </w:rPr>
        <w:t xml:space="preserve"> National Surgical Quality Improvement Program-Pediatric</w:t>
      </w:r>
      <w:r w:rsidR="006C6B65" w:rsidRPr="000C2602">
        <w:rPr>
          <w:rFonts w:ascii="Times New Roman" w:hAnsi="Times New Roman" w:cs="Times New Roman"/>
          <w:sz w:val="24"/>
          <w:szCs w:val="24"/>
        </w:rPr>
        <w:t xml:space="preserve">. </w:t>
      </w:r>
      <w:r w:rsidR="0060359B" w:rsidRPr="000C2602">
        <w:rPr>
          <w:rFonts w:ascii="Times New Roman" w:hAnsi="Times New Roman" w:cs="Times New Roman"/>
          <w:sz w:val="24"/>
          <w:szCs w:val="24"/>
        </w:rPr>
        <w:t>Using claims d</w:t>
      </w:r>
      <w:r w:rsidR="006C6B65" w:rsidRPr="000C2602">
        <w:rPr>
          <w:rFonts w:ascii="Times New Roman" w:hAnsi="Times New Roman" w:cs="Times New Roman"/>
          <w:sz w:val="24"/>
          <w:szCs w:val="24"/>
        </w:rPr>
        <w:t>ata, the percentage of</w:t>
      </w:r>
      <w:r w:rsidR="0060359B" w:rsidRPr="000C2602">
        <w:rPr>
          <w:rFonts w:ascii="Times New Roman" w:hAnsi="Times New Roman" w:cs="Times New Roman"/>
          <w:sz w:val="24"/>
          <w:szCs w:val="24"/>
        </w:rPr>
        <w:t xml:space="preserve"> admissions </w:t>
      </w:r>
      <w:r w:rsidR="006C6B65" w:rsidRPr="000C2602">
        <w:rPr>
          <w:rFonts w:ascii="Times New Roman" w:hAnsi="Times New Roman" w:cs="Times New Roman"/>
          <w:sz w:val="24"/>
          <w:szCs w:val="24"/>
        </w:rPr>
        <w:t xml:space="preserve">that were pediatric </w:t>
      </w:r>
      <w:r w:rsidR="0060359B" w:rsidRPr="000C2602">
        <w:rPr>
          <w:rFonts w:ascii="Times New Roman" w:hAnsi="Times New Roman" w:cs="Times New Roman"/>
          <w:sz w:val="24"/>
          <w:szCs w:val="24"/>
        </w:rPr>
        <w:t xml:space="preserve">was highest in Tier A (88.9%), followed by Tier B (10.9%), C (3.9%), and D (3.9%). </w:t>
      </w:r>
      <w:r w:rsidRPr="000C2602">
        <w:rPr>
          <w:rFonts w:ascii="Times New Roman" w:hAnsi="Times New Roman" w:cs="Times New Roman"/>
          <w:sz w:val="24"/>
          <w:szCs w:val="24"/>
        </w:rPr>
        <w:t xml:space="preserve"> </w:t>
      </w:r>
    </w:p>
    <w:p w14:paraId="6E9454FF" w14:textId="5AB1A1FD" w:rsidR="00C03422" w:rsidRPr="000C2602" w:rsidRDefault="00C03422" w:rsidP="007C31E0">
      <w:pPr>
        <w:spacing w:after="0"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 xml:space="preserve">Conclusions: </w:t>
      </w:r>
      <w:r w:rsidR="00023AF0" w:rsidRPr="000C2602">
        <w:rPr>
          <w:rFonts w:ascii="Times New Roman" w:hAnsi="Times New Roman" w:cs="Times New Roman"/>
          <w:sz w:val="24"/>
          <w:szCs w:val="24"/>
        </w:rPr>
        <w:t xml:space="preserve">Using </w:t>
      </w:r>
      <w:r w:rsidR="006541DC">
        <w:rPr>
          <w:rFonts w:ascii="Times New Roman" w:hAnsi="Times New Roman" w:cs="Times New Roman"/>
          <w:sz w:val="24"/>
          <w:szCs w:val="24"/>
        </w:rPr>
        <w:t>AHA</w:t>
      </w:r>
      <w:r w:rsidR="00023AF0" w:rsidRPr="000C2602">
        <w:rPr>
          <w:rFonts w:ascii="Times New Roman" w:hAnsi="Times New Roman" w:cs="Times New Roman"/>
          <w:sz w:val="24"/>
          <w:szCs w:val="24"/>
        </w:rPr>
        <w:t xml:space="preserve"> </w:t>
      </w:r>
      <w:r w:rsidRPr="000C2602">
        <w:rPr>
          <w:rFonts w:ascii="Times New Roman" w:hAnsi="Times New Roman" w:cs="Times New Roman"/>
          <w:sz w:val="24"/>
          <w:szCs w:val="24"/>
        </w:rPr>
        <w:t xml:space="preserve">survey data is a feasible and valid method for classifying </w:t>
      </w:r>
      <w:r w:rsidR="00AE5902">
        <w:rPr>
          <w:rFonts w:ascii="Times New Roman" w:hAnsi="Times New Roman" w:cs="Times New Roman"/>
          <w:sz w:val="24"/>
          <w:szCs w:val="24"/>
        </w:rPr>
        <w:t xml:space="preserve">hospitals into CH </w:t>
      </w:r>
      <w:r w:rsidRPr="000C2602">
        <w:rPr>
          <w:rFonts w:ascii="Times New Roman" w:hAnsi="Times New Roman" w:cs="Times New Roman"/>
          <w:sz w:val="24"/>
          <w:szCs w:val="24"/>
        </w:rPr>
        <w:t>a</w:t>
      </w:r>
      <w:r w:rsidR="00AE5902">
        <w:rPr>
          <w:rFonts w:ascii="Times New Roman" w:hAnsi="Times New Roman" w:cs="Times New Roman"/>
          <w:sz w:val="24"/>
          <w:szCs w:val="24"/>
        </w:rPr>
        <w:t xml:space="preserve">nd NCH </w:t>
      </w:r>
      <w:r w:rsidRPr="000C2602">
        <w:rPr>
          <w:rFonts w:ascii="Times New Roman" w:hAnsi="Times New Roman" w:cs="Times New Roman"/>
          <w:sz w:val="24"/>
          <w:szCs w:val="24"/>
        </w:rPr>
        <w:t xml:space="preserve">categories using a reproducible multi-tiered system.  </w:t>
      </w:r>
    </w:p>
    <w:p w14:paraId="4C6FC3F5"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76BD61D8"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67BC8D36" w14:textId="77777777" w:rsidR="00BF0FA7" w:rsidRPr="000C2602" w:rsidRDefault="00BF0FA7"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lastRenderedPageBreak/>
        <w:t>INTRODUCTION</w:t>
      </w:r>
    </w:p>
    <w:p w14:paraId="478245A8" w14:textId="2C403F5D" w:rsidR="00675D87" w:rsidRPr="000C2602" w:rsidRDefault="004F15A2" w:rsidP="00675D87">
      <w:pPr>
        <w:spacing w:line="480" w:lineRule="auto"/>
        <w:ind w:firstLine="720"/>
        <w:contextualSpacing/>
        <w:rPr>
          <w:rFonts w:ascii="Times New Roman" w:hAnsi="Times New Roman" w:cs="Times New Roman"/>
          <w:sz w:val="24"/>
          <w:szCs w:val="24"/>
        </w:rPr>
      </w:pPr>
      <w:bookmarkStart w:id="0" w:name="_Hlk508740148"/>
      <w:r w:rsidRPr="000C2602">
        <w:rPr>
          <w:rFonts w:ascii="Times New Roman" w:hAnsi="Times New Roman" w:cs="Times New Roman"/>
          <w:sz w:val="24"/>
          <w:szCs w:val="24"/>
        </w:rPr>
        <w:t>Children</w:t>
      </w:r>
      <w:r w:rsidR="00540CAE" w:rsidRPr="000C2602">
        <w:rPr>
          <w:rFonts w:ascii="Times New Roman" w:hAnsi="Times New Roman" w:cs="Times New Roman"/>
          <w:sz w:val="24"/>
          <w:szCs w:val="24"/>
        </w:rPr>
        <w:t>’</w:t>
      </w:r>
      <w:r w:rsidRPr="000C2602">
        <w:rPr>
          <w:rFonts w:ascii="Times New Roman" w:hAnsi="Times New Roman" w:cs="Times New Roman"/>
          <w:sz w:val="24"/>
          <w:szCs w:val="24"/>
        </w:rPr>
        <w:t xml:space="preserve">s </w:t>
      </w:r>
      <w:r w:rsidR="00B7417B" w:rsidRPr="000C2602">
        <w:rPr>
          <w:rFonts w:ascii="Times New Roman" w:hAnsi="Times New Roman" w:cs="Times New Roman"/>
          <w:sz w:val="24"/>
          <w:szCs w:val="24"/>
        </w:rPr>
        <w:t xml:space="preserve">hospitals </w:t>
      </w:r>
      <w:r w:rsidRPr="000C2602">
        <w:rPr>
          <w:rFonts w:ascii="Times New Roman" w:hAnsi="Times New Roman" w:cs="Times New Roman"/>
          <w:sz w:val="24"/>
          <w:szCs w:val="24"/>
        </w:rPr>
        <w:t xml:space="preserve">(CH) </w:t>
      </w:r>
      <w:r w:rsidR="00B7417B" w:rsidRPr="000C2602">
        <w:rPr>
          <w:rFonts w:ascii="Times New Roman" w:eastAsia="Times New Roman" w:hAnsi="Times New Roman" w:cs="Times New Roman"/>
          <w:color w:val="000000"/>
          <w:sz w:val="24"/>
          <w:szCs w:val="24"/>
        </w:rPr>
        <w:t>provide high volume, specialized, and resource intense care to the sickest children who often require highly-trained care providers and cutting-edge technology. Though CH comprise less than 5% of all hospitals in the U</w:t>
      </w:r>
      <w:r w:rsidR="00BA1962" w:rsidRPr="000C2602">
        <w:rPr>
          <w:rFonts w:ascii="Times New Roman" w:eastAsia="Times New Roman" w:hAnsi="Times New Roman" w:cs="Times New Roman"/>
          <w:color w:val="000000"/>
          <w:sz w:val="24"/>
          <w:szCs w:val="24"/>
        </w:rPr>
        <w:t>nited States</w:t>
      </w:r>
      <w:r w:rsidR="00B7417B" w:rsidRPr="000C2602">
        <w:rPr>
          <w:rFonts w:ascii="Times New Roman" w:eastAsia="Times New Roman" w:hAnsi="Times New Roman" w:cs="Times New Roman"/>
          <w:color w:val="000000"/>
          <w:sz w:val="24"/>
          <w:szCs w:val="24"/>
        </w:rPr>
        <w:t>, they account for 40% of pediatric inpatient days and 50% of national pediatric healthcare costs</w:t>
      </w:r>
      <w:r w:rsidR="00902269" w:rsidRPr="000C2602">
        <w:rPr>
          <w:rFonts w:ascii="Times New Roman" w:eastAsia="Times New Roman" w:hAnsi="Times New Roman" w:cs="Times New Roman"/>
          <w:color w:val="000000"/>
          <w:sz w:val="24"/>
          <w:szCs w:val="24"/>
        </w:rPr>
        <w:t>.</w:t>
      </w:r>
      <w:r w:rsidR="002A3B2C" w:rsidRPr="000C2602">
        <w:rPr>
          <w:rFonts w:ascii="Times New Roman" w:eastAsia="Times New Roman" w:hAnsi="Times New Roman" w:cs="Times New Roman"/>
          <w:color w:val="000000"/>
          <w:sz w:val="24"/>
          <w:szCs w:val="24"/>
        </w:rPr>
        <w:fldChar w:fldCharType="begin"/>
      </w:r>
      <w:r w:rsidR="002A3B2C" w:rsidRPr="000C2602">
        <w:rPr>
          <w:rFonts w:ascii="Times New Roman" w:eastAsia="Times New Roman" w:hAnsi="Times New Roman" w:cs="Times New Roman"/>
          <w:color w:val="000000"/>
          <w:sz w:val="24"/>
          <w:szCs w:val="24"/>
        </w:rPr>
        <w:instrText xml:space="preserve"> ADDIN EN.CITE &lt;EndNote&gt;&lt;Cite&gt;&lt;Author&gt;NACHRI&lt;/Author&gt;&lt;Year&gt;2007&lt;/Year&gt;&lt;RecNum&gt;21&lt;/RecNum&gt;&lt;DisplayText&gt;&lt;style face="superscript"&gt;1&lt;/style&gt;&lt;/DisplayText&gt;&lt;record&gt;&lt;rec-number&gt;21&lt;/rec-number&gt;&lt;foreign-keys&gt;&lt;key app="EN" db-id="as2e9st5cr05vpepezbpdex902ttxdxvwefp" timestamp="1540688118"&gt;21&lt;/key&gt;&lt;/foreign-keys&gt;&lt;ref-type name="Report"&gt;27&lt;/ref-type&gt;&lt;contributors&gt;&lt;authors&gt;&lt;author&gt;NACHRI&lt;/author&gt;&lt;/authors&gt;&lt;/contributors&gt;&lt;titles&gt;&lt;title&gt;All Children Need Children&amp;apos;s Hospitals&lt;/title&gt;&lt;/titles&gt;&lt;edition&gt;2&lt;/edition&gt;&lt;dates&gt;&lt;year&gt;2007&lt;/year&gt;&lt;/dates&gt;&lt;pub-location&gt;Alexandria, Virginia&lt;/pub-location&gt;&lt;publisher&gt;National Association of Children’s Hospitals and Related Institutions &lt;/publisher&gt;&lt;urls&gt;&lt;/urls&gt;&lt;/record&gt;&lt;/Cite&gt;&lt;/EndNote&gt;</w:instrText>
      </w:r>
      <w:r w:rsidR="002A3B2C" w:rsidRPr="000C2602">
        <w:rPr>
          <w:rFonts w:ascii="Times New Roman" w:eastAsia="Times New Roman" w:hAnsi="Times New Roman" w:cs="Times New Roman"/>
          <w:color w:val="000000"/>
          <w:sz w:val="24"/>
          <w:szCs w:val="24"/>
        </w:rPr>
        <w:fldChar w:fldCharType="separate"/>
      </w:r>
      <w:r w:rsidR="002A3B2C" w:rsidRPr="000C2602">
        <w:rPr>
          <w:rFonts w:ascii="Times New Roman" w:eastAsia="Times New Roman" w:hAnsi="Times New Roman" w:cs="Times New Roman"/>
          <w:noProof/>
          <w:color w:val="000000"/>
          <w:sz w:val="24"/>
          <w:szCs w:val="24"/>
          <w:vertAlign w:val="superscript"/>
        </w:rPr>
        <w:t>1</w:t>
      </w:r>
      <w:r w:rsidR="002A3B2C" w:rsidRPr="000C2602">
        <w:rPr>
          <w:rFonts w:ascii="Times New Roman" w:eastAsia="Times New Roman" w:hAnsi="Times New Roman" w:cs="Times New Roman"/>
          <w:color w:val="000000"/>
          <w:sz w:val="24"/>
          <w:szCs w:val="24"/>
        </w:rPr>
        <w:fldChar w:fldCharType="end"/>
      </w:r>
      <w:r w:rsidR="00902269" w:rsidRPr="000C2602">
        <w:rPr>
          <w:rFonts w:ascii="Times New Roman" w:eastAsia="Times New Roman" w:hAnsi="Times New Roman" w:cs="Times New Roman"/>
          <w:color w:val="000000"/>
          <w:sz w:val="24"/>
          <w:szCs w:val="24"/>
        </w:rPr>
        <w:t xml:space="preserve"> </w:t>
      </w:r>
      <w:r w:rsidR="00E676D4" w:rsidRPr="000C2602">
        <w:rPr>
          <w:rFonts w:ascii="Times New Roman" w:hAnsi="Times New Roman" w:cs="Times New Roman"/>
          <w:sz w:val="24"/>
          <w:szCs w:val="24"/>
        </w:rPr>
        <w:t xml:space="preserve">Because these hospitals </w:t>
      </w:r>
      <w:r w:rsidR="00E94412" w:rsidRPr="000C2602">
        <w:rPr>
          <w:rFonts w:ascii="Times New Roman" w:hAnsi="Times New Roman" w:cs="Times New Roman"/>
          <w:sz w:val="24"/>
          <w:szCs w:val="24"/>
        </w:rPr>
        <w:t xml:space="preserve">represent a disproportionate amount </w:t>
      </w:r>
      <w:r w:rsidR="00D01D78" w:rsidRPr="000C2602">
        <w:rPr>
          <w:rFonts w:ascii="Times New Roman" w:hAnsi="Times New Roman" w:cs="Times New Roman"/>
          <w:sz w:val="24"/>
          <w:szCs w:val="24"/>
        </w:rPr>
        <w:t>of</w:t>
      </w:r>
      <w:r w:rsidR="00A4542F" w:rsidRPr="000C2602">
        <w:rPr>
          <w:rFonts w:ascii="Times New Roman" w:hAnsi="Times New Roman" w:cs="Times New Roman"/>
          <w:sz w:val="24"/>
          <w:szCs w:val="24"/>
        </w:rPr>
        <w:t xml:space="preserve"> pediatric </w:t>
      </w:r>
      <w:r w:rsidR="00D01D78" w:rsidRPr="000C2602">
        <w:rPr>
          <w:rFonts w:ascii="Times New Roman" w:hAnsi="Times New Roman" w:cs="Times New Roman"/>
          <w:sz w:val="24"/>
          <w:szCs w:val="24"/>
        </w:rPr>
        <w:t>healthcare costs</w:t>
      </w:r>
      <w:r w:rsidR="001970FC" w:rsidRPr="000C2602">
        <w:rPr>
          <w:rFonts w:ascii="Times New Roman" w:hAnsi="Times New Roman" w:cs="Times New Roman"/>
          <w:sz w:val="24"/>
          <w:szCs w:val="24"/>
        </w:rPr>
        <w:t>,</w:t>
      </w:r>
      <w:r w:rsidR="00675D87" w:rsidRPr="000C2602">
        <w:rPr>
          <w:rFonts w:ascii="Times New Roman" w:hAnsi="Times New Roman" w:cs="Times New Roman"/>
          <w:sz w:val="24"/>
          <w:szCs w:val="24"/>
        </w:rPr>
        <w:t xml:space="preserve"> it is</w:t>
      </w:r>
      <w:r w:rsidR="002C7F14" w:rsidRPr="000C2602">
        <w:rPr>
          <w:rFonts w:ascii="Times New Roman" w:hAnsi="Times New Roman" w:cs="Times New Roman"/>
          <w:sz w:val="24"/>
          <w:szCs w:val="24"/>
        </w:rPr>
        <w:t xml:space="preserve"> important to determine </w:t>
      </w:r>
      <w:r w:rsidR="00777785" w:rsidRPr="000C2602">
        <w:rPr>
          <w:rFonts w:ascii="Times New Roman" w:hAnsi="Times New Roman" w:cs="Times New Roman"/>
          <w:sz w:val="24"/>
          <w:szCs w:val="24"/>
        </w:rPr>
        <w:t>if the high-cost, resource</w:t>
      </w:r>
      <w:r w:rsidR="00A4542F" w:rsidRPr="000C2602">
        <w:rPr>
          <w:rFonts w:ascii="Times New Roman" w:hAnsi="Times New Roman" w:cs="Times New Roman"/>
          <w:sz w:val="24"/>
          <w:szCs w:val="24"/>
        </w:rPr>
        <w:t>-</w:t>
      </w:r>
      <w:r w:rsidR="00777785" w:rsidRPr="000C2602">
        <w:rPr>
          <w:rFonts w:ascii="Times New Roman" w:hAnsi="Times New Roman" w:cs="Times New Roman"/>
          <w:sz w:val="24"/>
          <w:szCs w:val="24"/>
        </w:rPr>
        <w:t xml:space="preserve">intensive care provided by CH </w:t>
      </w:r>
      <w:r w:rsidR="00DB3155" w:rsidRPr="000C2602">
        <w:rPr>
          <w:rFonts w:ascii="Times New Roman" w:hAnsi="Times New Roman" w:cs="Times New Roman"/>
          <w:sz w:val="24"/>
          <w:szCs w:val="24"/>
        </w:rPr>
        <w:t>is</w:t>
      </w:r>
      <w:r w:rsidR="00777785" w:rsidRPr="000C2602">
        <w:rPr>
          <w:rFonts w:ascii="Times New Roman" w:hAnsi="Times New Roman" w:cs="Times New Roman"/>
          <w:sz w:val="24"/>
          <w:szCs w:val="24"/>
        </w:rPr>
        <w:t xml:space="preserve"> justified by improved health outcomes</w:t>
      </w:r>
      <w:r w:rsidR="002C7F14" w:rsidRPr="000C2602">
        <w:rPr>
          <w:rFonts w:ascii="Times New Roman" w:hAnsi="Times New Roman" w:cs="Times New Roman"/>
          <w:color w:val="000000"/>
          <w:sz w:val="24"/>
          <w:szCs w:val="24"/>
        </w:rPr>
        <w:t xml:space="preserve">. </w:t>
      </w:r>
      <w:r w:rsidR="00D01D78" w:rsidRPr="000C2602">
        <w:rPr>
          <w:rFonts w:ascii="Times New Roman" w:hAnsi="Times New Roman" w:cs="Times New Roman"/>
          <w:color w:val="000000"/>
          <w:sz w:val="24"/>
          <w:szCs w:val="24"/>
        </w:rPr>
        <w:t xml:space="preserve">To compare health outcomes at CH and non-children’s hospitals (NCH), the first step is to classify hospitals into CH and NCH categories. </w:t>
      </w:r>
      <w:r w:rsidR="001970FC" w:rsidRPr="000C2602">
        <w:rPr>
          <w:rFonts w:ascii="Times New Roman" w:hAnsi="Times New Roman" w:cs="Times New Roman"/>
          <w:sz w:val="24"/>
          <w:szCs w:val="24"/>
        </w:rPr>
        <w:t xml:space="preserve">However, </w:t>
      </w:r>
      <w:r w:rsidR="00675D87" w:rsidRPr="000C2602">
        <w:rPr>
          <w:rFonts w:ascii="Times New Roman" w:hAnsi="Times New Roman" w:cs="Times New Roman"/>
          <w:sz w:val="24"/>
          <w:szCs w:val="24"/>
        </w:rPr>
        <w:t>the l</w:t>
      </w:r>
      <w:r w:rsidR="00B6608E" w:rsidRPr="000C2602">
        <w:rPr>
          <w:rFonts w:ascii="Times New Roman" w:hAnsi="Times New Roman" w:cs="Times New Roman"/>
          <w:sz w:val="24"/>
          <w:szCs w:val="24"/>
        </w:rPr>
        <w:t>ack of a</w:t>
      </w:r>
      <w:r w:rsidR="00675D87" w:rsidRPr="000C2602">
        <w:rPr>
          <w:rFonts w:ascii="Times New Roman" w:hAnsi="Times New Roman" w:cs="Times New Roman"/>
          <w:sz w:val="24"/>
          <w:szCs w:val="24"/>
        </w:rPr>
        <w:t xml:space="preserve"> systematic and</w:t>
      </w:r>
      <w:r w:rsidR="00B6608E" w:rsidRPr="000C2602">
        <w:rPr>
          <w:rFonts w:ascii="Times New Roman" w:hAnsi="Times New Roman" w:cs="Times New Roman"/>
          <w:sz w:val="24"/>
          <w:szCs w:val="24"/>
        </w:rPr>
        <w:t xml:space="preserve"> standardized </w:t>
      </w:r>
      <w:r w:rsidR="0093312E" w:rsidRPr="000C2602">
        <w:rPr>
          <w:rFonts w:ascii="Times New Roman" w:hAnsi="Times New Roman" w:cs="Times New Roman"/>
          <w:sz w:val="24"/>
          <w:szCs w:val="24"/>
        </w:rPr>
        <w:t>process</w:t>
      </w:r>
      <w:r w:rsidR="00B6608E" w:rsidRPr="000C2602">
        <w:rPr>
          <w:rFonts w:ascii="Times New Roman" w:hAnsi="Times New Roman" w:cs="Times New Roman"/>
          <w:sz w:val="24"/>
          <w:szCs w:val="24"/>
        </w:rPr>
        <w:t xml:space="preserve"> for </w:t>
      </w:r>
      <w:r w:rsidR="002354E7" w:rsidRPr="000C2602">
        <w:rPr>
          <w:rFonts w:ascii="Times New Roman" w:hAnsi="Times New Roman" w:cs="Times New Roman"/>
          <w:sz w:val="24"/>
          <w:szCs w:val="24"/>
        </w:rPr>
        <w:t xml:space="preserve">classifying </w:t>
      </w:r>
      <w:r w:rsidR="00B6608E" w:rsidRPr="000C2602">
        <w:rPr>
          <w:rFonts w:ascii="Times New Roman" w:hAnsi="Times New Roman" w:cs="Times New Roman"/>
          <w:sz w:val="24"/>
          <w:szCs w:val="24"/>
        </w:rPr>
        <w:t>hospitals</w:t>
      </w:r>
      <w:r w:rsidR="00DB3155" w:rsidRPr="000C2602">
        <w:rPr>
          <w:rFonts w:ascii="Times New Roman" w:hAnsi="Times New Roman" w:cs="Times New Roman"/>
          <w:sz w:val="24"/>
          <w:szCs w:val="24"/>
        </w:rPr>
        <w:t xml:space="preserve"> </w:t>
      </w:r>
      <w:r w:rsidR="00B6608E" w:rsidRPr="000C2602">
        <w:rPr>
          <w:rFonts w:ascii="Times New Roman" w:hAnsi="Times New Roman" w:cs="Times New Roman"/>
          <w:sz w:val="24"/>
          <w:szCs w:val="24"/>
        </w:rPr>
        <w:t>poses</w:t>
      </w:r>
      <w:r w:rsidR="00AC78E2" w:rsidRPr="000C2602">
        <w:rPr>
          <w:rFonts w:ascii="Times New Roman" w:hAnsi="Times New Roman" w:cs="Times New Roman"/>
          <w:sz w:val="24"/>
          <w:szCs w:val="24"/>
        </w:rPr>
        <w:t xml:space="preserve"> </w:t>
      </w:r>
      <w:r w:rsidR="0093312E" w:rsidRPr="000C2602">
        <w:rPr>
          <w:rFonts w:ascii="Times New Roman" w:hAnsi="Times New Roman" w:cs="Times New Roman"/>
          <w:sz w:val="24"/>
          <w:szCs w:val="24"/>
        </w:rPr>
        <w:t xml:space="preserve">methodological </w:t>
      </w:r>
      <w:r w:rsidR="00AC78E2" w:rsidRPr="000C2602">
        <w:rPr>
          <w:rFonts w:ascii="Times New Roman" w:hAnsi="Times New Roman" w:cs="Times New Roman"/>
          <w:sz w:val="24"/>
          <w:szCs w:val="24"/>
        </w:rPr>
        <w:t>challenges</w:t>
      </w:r>
      <w:r w:rsidR="00D01D78" w:rsidRPr="000C2602">
        <w:rPr>
          <w:rFonts w:ascii="Times New Roman" w:hAnsi="Times New Roman" w:cs="Times New Roman"/>
          <w:sz w:val="24"/>
          <w:szCs w:val="24"/>
        </w:rPr>
        <w:t xml:space="preserve"> for these </w:t>
      </w:r>
      <w:r w:rsidR="003D7918" w:rsidRPr="000C2602">
        <w:rPr>
          <w:rFonts w:ascii="Times New Roman" w:hAnsi="Times New Roman" w:cs="Times New Roman"/>
          <w:sz w:val="24"/>
          <w:szCs w:val="24"/>
        </w:rPr>
        <w:t>studies</w:t>
      </w:r>
      <w:r w:rsidR="00675D87" w:rsidRPr="000C2602">
        <w:rPr>
          <w:rFonts w:ascii="Times New Roman" w:hAnsi="Times New Roman" w:cs="Times New Roman"/>
          <w:sz w:val="24"/>
          <w:szCs w:val="24"/>
        </w:rPr>
        <w:t xml:space="preserve">. </w:t>
      </w:r>
    </w:p>
    <w:bookmarkEnd w:id="0"/>
    <w:p w14:paraId="1488317E" w14:textId="057DD4C9" w:rsidR="002A1624" w:rsidRPr="000C2602" w:rsidRDefault="00B15497" w:rsidP="002A1624">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This study presents</w:t>
      </w:r>
      <w:r w:rsidR="00336183" w:rsidRPr="000C2602">
        <w:rPr>
          <w:rFonts w:ascii="Times New Roman" w:hAnsi="Times New Roman" w:cs="Times New Roman"/>
          <w:sz w:val="24"/>
          <w:szCs w:val="24"/>
        </w:rPr>
        <w:t xml:space="preserve"> a novel and reproducible</w:t>
      </w:r>
      <w:r w:rsidR="000F73A7" w:rsidRPr="000C2602">
        <w:rPr>
          <w:rFonts w:ascii="Times New Roman" w:hAnsi="Times New Roman" w:cs="Times New Roman"/>
          <w:sz w:val="24"/>
          <w:szCs w:val="24"/>
        </w:rPr>
        <w:t xml:space="preserve"> method for distinguishing </w:t>
      </w:r>
      <w:r w:rsidR="00250587" w:rsidRPr="000C2602">
        <w:rPr>
          <w:rFonts w:ascii="Times New Roman" w:hAnsi="Times New Roman" w:cs="Times New Roman"/>
          <w:sz w:val="24"/>
          <w:szCs w:val="24"/>
        </w:rPr>
        <w:t>CH</w:t>
      </w:r>
      <w:r w:rsidR="000F73A7" w:rsidRPr="000C2602">
        <w:rPr>
          <w:rFonts w:ascii="Times New Roman" w:hAnsi="Times New Roman" w:cs="Times New Roman"/>
          <w:sz w:val="24"/>
          <w:szCs w:val="24"/>
        </w:rPr>
        <w:t xml:space="preserve"> from </w:t>
      </w:r>
      <w:r w:rsidR="00250587" w:rsidRPr="000C2602">
        <w:rPr>
          <w:rFonts w:ascii="Times New Roman" w:hAnsi="Times New Roman" w:cs="Times New Roman"/>
          <w:sz w:val="24"/>
          <w:szCs w:val="24"/>
        </w:rPr>
        <w:t>NCH</w:t>
      </w:r>
      <w:r w:rsidR="00CA7944" w:rsidRPr="000C2602">
        <w:rPr>
          <w:rFonts w:ascii="Times New Roman" w:hAnsi="Times New Roman" w:cs="Times New Roman"/>
          <w:sz w:val="24"/>
          <w:szCs w:val="24"/>
        </w:rPr>
        <w:t xml:space="preserve"> that addresses </w:t>
      </w:r>
      <w:r w:rsidR="00513FC3" w:rsidRPr="000C2602">
        <w:rPr>
          <w:rFonts w:ascii="Times New Roman" w:hAnsi="Times New Roman" w:cs="Times New Roman"/>
          <w:sz w:val="24"/>
          <w:szCs w:val="24"/>
        </w:rPr>
        <w:t xml:space="preserve">the </w:t>
      </w:r>
      <w:r w:rsidR="00621618" w:rsidRPr="000C2602">
        <w:rPr>
          <w:rFonts w:ascii="Times New Roman" w:hAnsi="Times New Roman" w:cs="Times New Roman"/>
          <w:sz w:val="24"/>
          <w:szCs w:val="24"/>
        </w:rPr>
        <w:t>limitations</w:t>
      </w:r>
      <w:r w:rsidR="00513FC3" w:rsidRPr="000C2602">
        <w:rPr>
          <w:rFonts w:ascii="Times New Roman" w:hAnsi="Times New Roman" w:cs="Times New Roman"/>
          <w:sz w:val="24"/>
          <w:szCs w:val="24"/>
        </w:rPr>
        <w:t xml:space="preserve"> with </w:t>
      </w:r>
      <w:r w:rsidR="00923542">
        <w:rPr>
          <w:rFonts w:ascii="Times New Roman" w:hAnsi="Times New Roman" w:cs="Times New Roman"/>
          <w:sz w:val="24"/>
          <w:szCs w:val="24"/>
        </w:rPr>
        <w:t>existing</w:t>
      </w:r>
      <w:r w:rsidR="00923542" w:rsidRPr="000C2602">
        <w:rPr>
          <w:rFonts w:ascii="Times New Roman" w:hAnsi="Times New Roman" w:cs="Times New Roman"/>
          <w:sz w:val="24"/>
          <w:szCs w:val="24"/>
        </w:rPr>
        <w:t xml:space="preserve"> </w:t>
      </w:r>
      <w:r w:rsidR="00513FC3" w:rsidRPr="000C2602">
        <w:rPr>
          <w:rFonts w:ascii="Times New Roman" w:hAnsi="Times New Roman" w:cs="Times New Roman"/>
          <w:sz w:val="24"/>
          <w:szCs w:val="24"/>
        </w:rPr>
        <w:t>classification strategies</w:t>
      </w:r>
      <w:r w:rsidR="000F73A7" w:rsidRPr="000C2602">
        <w:rPr>
          <w:rFonts w:ascii="Times New Roman" w:hAnsi="Times New Roman" w:cs="Times New Roman"/>
          <w:sz w:val="24"/>
          <w:szCs w:val="24"/>
        </w:rPr>
        <w:t>. Using the 2015 American Hospital Association</w:t>
      </w:r>
      <w:r w:rsidR="00CA7944" w:rsidRPr="000C2602">
        <w:rPr>
          <w:rFonts w:ascii="Times New Roman" w:hAnsi="Times New Roman" w:cs="Times New Roman"/>
          <w:sz w:val="24"/>
          <w:szCs w:val="24"/>
        </w:rPr>
        <w:t xml:space="preserve"> Survey</w:t>
      </w:r>
      <w:r w:rsidR="000F73A7" w:rsidRPr="000C2602">
        <w:rPr>
          <w:rFonts w:ascii="Times New Roman" w:hAnsi="Times New Roman" w:cs="Times New Roman"/>
          <w:sz w:val="24"/>
          <w:szCs w:val="24"/>
        </w:rPr>
        <w:t xml:space="preserve"> (AHA)</w:t>
      </w:r>
      <w:r w:rsidR="00345F96" w:rsidRPr="000C2602">
        <w:rPr>
          <w:rFonts w:ascii="Times New Roman" w:hAnsi="Times New Roman" w:cs="Times New Roman"/>
          <w:sz w:val="24"/>
          <w:szCs w:val="24"/>
        </w:rPr>
        <w:t>,</w:t>
      </w:r>
      <w:r w:rsidR="000F73A7" w:rsidRPr="000C2602">
        <w:rPr>
          <w:rFonts w:ascii="Times New Roman" w:hAnsi="Times New Roman" w:cs="Times New Roman"/>
          <w:sz w:val="24"/>
          <w:szCs w:val="24"/>
        </w:rPr>
        <w:t xml:space="preserve"> 4,464 hospitals </w:t>
      </w:r>
      <w:r w:rsidRPr="000C2602">
        <w:rPr>
          <w:rFonts w:ascii="Times New Roman" w:hAnsi="Times New Roman" w:cs="Times New Roman"/>
          <w:sz w:val="24"/>
          <w:szCs w:val="24"/>
        </w:rPr>
        <w:t>were classified into</w:t>
      </w:r>
      <w:r w:rsidR="000F73A7" w:rsidRPr="000C2602">
        <w:rPr>
          <w:rFonts w:ascii="Times New Roman" w:hAnsi="Times New Roman" w:cs="Times New Roman"/>
          <w:sz w:val="24"/>
          <w:szCs w:val="24"/>
        </w:rPr>
        <w:t xml:space="preserve"> 4 </w:t>
      </w:r>
      <w:r w:rsidR="00250587" w:rsidRPr="000C2602">
        <w:rPr>
          <w:rFonts w:ascii="Times New Roman" w:hAnsi="Times New Roman" w:cs="Times New Roman"/>
          <w:sz w:val="24"/>
          <w:szCs w:val="24"/>
        </w:rPr>
        <w:t>categories</w:t>
      </w:r>
      <w:r w:rsidR="000F73A7" w:rsidRPr="000C2602">
        <w:rPr>
          <w:rFonts w:ascii="Times New Roman" w:hAnsi="Times New Roman" w:cs="Times New Roman"/>
          <w:sz w:val="24"/>
          <w:szCs w:val="24"/>
        </w:rPr>
        <w:t xml:space="preserve"> based on</w:t>
      </w:r>
      <w:r w:rsidR="00577BF1" w:rsidRPr="000C2602">
        <w:rPr>
          <w:rFonts w:ascii="Times New Roman" w:hAnsi="Times New Roman" w:cs="Times New Roman"/>
          <w:sz w:val="24"/>
          <w:szCs w:val="24"/>
        </w:rPr>
        <w:t xml:space="preserve"> the</w:t>
      </w:r>
      <w:r w:rsidR="000F73A7" w:rsidRPr="000C2602">
        <w:rPr>
          <w:rFonts w:ascii="Times New Roman" w:hAnsi="Times New Roman" w:cs="Times New Roman"/>
          <w:sz w:val="24"/>
          <w:szCs w:val="24"/>
        </w:rPr>
        <w:t xml:space="preserve"> level of pediatric services offered. </w:t>
      </w:r>
      <w:r w:rsidR="00AE5902" w:rsidRPr="00AE5902">
        <w:rPr>
          <w:rFonts w:ascii="Times New Roman" w:hAnsi="Times New Roman" w:cs="Times New Roman"/>
          <w:sz w:val="24"/>
          <w:szCs w:val="24"/>
        </w:rPr>
        <w:t>The classifications were then verified using publicly available data on hospital membership in various pediatric programs as well as commercial insurance claims data</w:t>
      </w:r>
      <w:del w:id="1" w:author="Mehul V Raval" w:date="2019-10-16T08:57:00Z">
        <w:r w:rsidR="00AE5902" w:rsidRPr="00AE5902" w:rsidDel="001024D5">
          <w:rPr>
            <w:rFonts w:ascii="Times New Roman" w:hAnsi="Times New Roman" w:cs="Times New Roman"/>
            <w:sz w:val="24"/>
            <w:szCs w:val="24"/>
          </w:rPr>
          <w:delText xml:space="preserve"> from the Health Care Cost Institute (HCCI)</w:delText>
        </w:r>
      </w:del>
      <w:r w:rsidR="00AE5902">
        <w:rPr>
          <w:rFonts w:ascii="Times New Roman" w:hAnsi="Times New Roman" w:cs="Times New Roman"/>
          <w:sz w:val="24"/>
          <w:szCs w:val="24"/>
        </w:rPr>
        <w:t>.</w:t>
      </w:r>
    </w:p>
    <w:p w14:paraId="47DF6E2A" w14:textId="77777777" w:rsidR="00EB483C" w:rsidRPr="000C2602" w:rsidRDefault="00283DFF"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t>METHODS</w:t>
      </w:r>
    </w:p>
    <w:p w14:paraId="61920E5B" w14:textId="77777777" w:rsidR="008911A6"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Data source</w:t>
      </w:r>
      <w:r w:rsidR="003465B2" w:rsidRPr="000C2602">
        <w:rPr>
          <w:rFonts w:ascii="Times New Roman" w:hAnsi="Times New Roman" w:cs="Times New Roman"/>
          <w:b/>
          <w:sz w:val="24"/>
          <w:szCs w:val="24"/>
        </w:rPr>
        <w:t>s</w:t>
      </w:r>
      <w:r w:rsidRPr="000C2602">
        <w:rPr>
          <w:rFonts w:ascii="Times New Roman" w:hAnsi="Times New Roman" w:cs="Times New Roman"/>
          <w:b/>
          <w:sz w:val="24"/>
          <w:szCs w:val="24"/>
        </w:rPr>
        <w:t xml:space="preserve"> </w:t>
      </w:r>
    </w:p>
    <w:p w14:paraId="3B3DB5BD" w14:textId="553AA607" w:rsidR="008B5CE9" w:rsidRPr="000C2602" w:rsidRDefault="00696ED0" w:rsidP="00B54B25">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 xml:space="preserve">The </w:t>
      </w:r>
      <w:r w:rsidR="00283DFF" w:rsidRPr="000C2602">
        <w:rPr>
          <w:rFonts w:ascii="Times New Roman" w:hAnsi="Times New Roman" w:cs="Times New Roman"/>
          <w:sz w:val="24"/>
          <w:szCs w:val="24"/>
        </w:rPr>
        <w:t>A</w:t>
      </w:r>
      <w:r w:rsidR="002C3A61" w:rsidRPr="000C2602">
        <w:rPr>
          <w:rFonts w:ascii="Times New Roman" w:hAnsi="Times New Roman" w:cs="Times New Roman"/>
          <w:sz w:val="24"/>
          <w:szCs w:val="24"/>
        </w:rPr>
        <w:t>HA</w:t>
      </w:r>
      <w:r w:rsidR="00283DFF" w:rsidRPr="000C2602">
        <w:rPr>
          <w:rFonts w:ascii="Times New Roman" w:hAnsi="Times New Roman" w:cs="Times New Roman"/>
          <w:sz w:val="24"/>
          <w:szCs w:val="24"/>
        </w:rPr>
        <w:t xml:space="preserve"> </w:t>
      </w:r>
      <w:r w:rsidR="00DE0357" w:rsidRPr="000C2602">
        <w:rPr>
          <w:rFonts w:ascii="Times New Roman" w:hAnsi="Times New Roman" w:cs="Times New Roman"/>
          <w:sz w:val="24"/>
          <w:szCs w:val="24"/>
        </w:rPr>
        <w:t>s</w:t>
      </w:r>
      <w:r w:rsidR="00283DFF" w:rsidRPr="000C2602">
        <w:rPr>
          <w:rFonts w:ascii="Times New Roman" w:hAnsi="Times New Roman" w:cs="Times New Roman"/>
          <w:sz w:val="24"/>
          <w:szCs w:val="24"/>
        </w:rPr>
        <w:t>urvey</w:t>
      </w:r>
      <w:r w:rsidRPr="000C2602">
        <w:rPr>
          <w:rFonts w:ascii="Times New Roman" w:hAnsi="Times New Roman" w:cs="Times New Roman"/>
          <w:sz w:val="24"/>
          <w:szCs w:val="24"/>
        </w:rPr>
        <w:t xml:space="preserve"> is an ongoing comprehensive census of U</w:t>
      </w:r>
      <w:r w:rsidR="0032761F" w:rsidRPr="000C2602">
        <w:rPr>
          <w:rFonts w:ascii="Times New Roman" w:hAnsi="Times New Roman" w:cs="Times New Roman"/>
          <w:sz w:val="24"/>
          <w:szCs w:val="24"/>
        </w:rPr>
        <w:t xml:space="preserve">S </w:t>
      </w:r>
      <w:r w:rsidRPr="000C2602">
        <w:rPr>
          <w:rFonts w:ascii="Times New Roman" w:hAnsi="Times New Roman" w:cs="Times New Roman"/>
          <w:sz w:val="24"/>
          <w:szCs w:val="24"/>
        </w:rPr>
        <w:t>hospitals</w:t>
      </w:r>
      <w:r w:rsidR="00BC51A2" w:rsidRPr="000C2602">
        <w:rPr>
          <w:rFonts w:ascii="Times New Roman" w:hAnsi="Times New Roman" w:cs="Times New Roman"/>
          <w:sz w:val="24"/>
          <w:szCs w:val="24"/>
        </w:rPr>
        <w:t xml:space="preserve">. The purpose of the survey is to collect </w:t>
      </w:r>
      <w:r w:rsidR="008B5CE9" w:rsidRPr="000C2602">
        <w:rPr>
          <w:rFonts w:ascii="Times New Roman" w:hAnsi="Times New Roman" w:cs="Times New Roman"/>
          <w:sz w:val="24"/>
          <w:szCs w:val="24"/>
        </w:rPr>
        <w:t>facility</w:t>
      </w:r>
      <w:r w:rsidR="00635BAC" w:rsidRPr="000C2602">
        <w:rPr>
          <w:rFonts w:ascii="Times New Roman" w:hAnsi="Times New Roman" w:cs="Times New Roman"/>
          <w:sz w:val="24"/>
          <w:szCs w:val="24"/>
        </w:rPr>
        <w:t>-level demographics and characteristics including service</w:t>
      </w:r>
      <w:r w:rsidR="001E624C" w:rsidRPr="000C2602">
        <w:rPr>
          <w:rFonts w:ascii="Times New Roman" w:hAnsi="Times New Roman" w:cs="Times New Roman"/>
          <w:sz w:val="24"/>
          <w:szCs w:val="24"/>
        </w:rPr>
        <w:t xml:space="preserve"> </w:t>
      </w:r>
      <w:r w:rsidR="00635BAC" w:rsidRPr="000C2602">
        <w:rPr>
          <w:rFonts w:ascii="Times New Roman" w:hAnsi="Times New Roman" w:cs="Times New Roman"/>
          <w:sz w:val="24"/>
          <w:szCs w:val="24"/>
        </w:rPr>
        <w:t xml:space="preserve">offerings, beds, utilization, </w:t>
      </w:r>
      <w:r w:rsidR="001E624C" w:rsidRPr="000C2602">
        <w:rPr>
          <w:rFonts w:ascii="Times New Roman" w:hAnsi="Times New Roman" w:cs="Times New Roman"/>
          <w:sz w:val="24"/>
          <w:szCs w:val="24"/>
        </w:rPr>
        <w:t xml:space="preserve">and </w:t>
      </w:r>
      <w:r w:rsidR="00635BAC" w:rsidRPr="000C2602">
        <w:rPr>
          <w:rFonts w:ascii="Times New Roman" w:hAnsi="Times New Roman" w:cs="Times New Roman"/>
          <w:sz w:val="24"/>
          <w:szCs w:val="24"/>
        </w:rPr>
        <w:t>staffing.</w:t>
      </w:r>
      <w:r w:rsidR="008B5CE9" w:rsidRPr="000C2602">
        <w:rPr>
          <w:rFonts w:ascii="Times New Roman" w:hAnsi="Times New Roman" w:cs="Times New Roman"/>
          <w:sz w:val="24"/>
          <w:szCs w:val="24"/>
        </w:rPr>
        <w:t xml:space="preserve"> The survey profiles a universe of more than 6,400 hospitals, and historically response rates have been over 75% each year</w:t>
      </w:r>
      <w:r w:rsidR="00E61B93" w:rsidRPr="000C2602">
        <w:rPr>
          <w:rFonts w:ascii="Times New Roman" w:hAnsi="Times New Roman" w:cs="Times New Roman"/>
          <w:sz w:val="24"/>
          <w:szCs w:val="24"/>
        </w:rPr>
        <w:t>.</w:t>
      </w:r>
      <w:r w:rsidR="007441E8" w:rsidRPr="000C2602">
        <w:rPr>
          <w:rFonts w:ascii="Times New Roman" w:hAnsi="Times New Roman" w:cs="Times New Roman"/>
          <w:sz w:val="24"/>
          <w:szCs w:val="24"/>
        </w:rPr>
        <w:fldChar w:fldCharType="begin"/>
      </w:r>
      <w:r w:rsidR="003C11AD">
        <w:rPr>
          <w:rFonts w:ascii="Times New Roman" w:hAnsi="Times New Roman" w:cs="Times New Roman"/>
          <w:sz w:val="24"/>
          <w:szCs w:val="24"/>
        </w:rPr>
        <w:instrText xml:space="preserve"> ADDIN EN.CITE &lt;EndNote&gt;&lt;Cite&gt;&lt;Author&gt;American Hospital Association&lt;/Author&gt;&lt;Year&gt;2015&lt;/Year&gt;&lt;RecNum&gt;11&lt;/RecNum&gt;&lt;DisplayText&gt;&lt;style face="superscript"&gt;2&lt;/style&gt;&lt;/DisplayText&gt;&lt;record&gt;&lt;rec-number&gt;11&lt;/rec-number&gt;&lt;foreign-keys&gt;&lt;key app="EN" db-id="as2e9st5cr05vpepezbpdex902ttxdxvwefp" timestamp="1540687993"&gt;11&lt;/key&gt;&lt;/foreign-keys&gt;&lt;ref-type name="Dataset"&gt;59&lt;/ref-type&gt;&lt;contributors&gt;&lt;authors&gt;&lt;author&gt;American Hospital Association,&lt;/author&gt;&lt;/authors&gt;&lt;/contributors&gt;&lt;titles&gt;&lt;title&gt;AHA Annual Survey&lt;/title&gt;&lt;/titles&gt;&lt;dates&gt;&lt;year&gt;2015&lt;/year&gt;&lt;/dates&gt;&lt;urls&gt;&lt;related-urls&gt;&lt;url&gt;http://www.aha.org/&lt;/url&gt;&lt;/related-urls&gt;&lt;/urls&gt;&lt;/record&gt;&lt;/Cite&gt;&lt;/EndNote&gt;</w:instrText>
      </w:r>
      <w:r w:rsidR="007441E8" w:rsidRPr="000C2602">
        <w:rPr>
          <w:rFonts w:ascii="Times New Roman" w:hAnsi="Times New Roman" w:cs="Times New Roman"/>
          <w:sz w:val="24"/>
          <w:szCs w:val="24"/>
        </w:rPr>
        <w:fldChar w:fldCharType="separate"/>
      </w:r>
      <w:r w:rsidR="003C11AD" w:rsidRPr="003C11AD">
        <w:rPr>
          <w:rFonts w:ascii="Times New Roman" w:hAnsi="Times New Roman" w:cs="Times New Roman"/>
          <w:noProof/>
          <w:sz w:val="24"/>
          <w:szCs w:val="24"/>
          <w:vertAlign w:val="superscript"/>
        </w:rPr>
        <w:t>2</w:t>
      </w:r>
      <w:r w:rsidR="007441E8" w:rsidRPr="000C2602">
        <w:rPr>
          <w:rFonts w:ascii="Times New Roman" w:hAnsi="Times New Roman" w:cs="Times New Roman"/>
          <w:sz w:val="24"/>
          <w:szCs w:val="24"/>
        </w:rPr>
        <w:fldChar w:fldCharType="end"/>
      </w:r>
    </w:p>
    <w:p w14:paraId="4971F717" w14:textId="1DB4F2FD" w:rsidR="00962CEE" w:rsidRPr="000C2602" w:rsidRDefault="008B5CE9" w:rsidP="00B54B25">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lastRenderedPageBreak/>
        <w:t>For this analysis, we used the 2015 AHA survey</w:t>
      </w:r>
      <w:r w:rsidR="00962CEE" w:rsidRPr="000C2602">
        <w:rPr>
          <w:rFonts w:ascii="Times New Roman" w:hAnsi="Times New Roman" w:cs="Times New Roman"/>
          <w:sz w:val="24"/>
          <w:szCs w:val="24"/>
        </w:rPr>
        <w:t>, which contains responses from 6,25</w:t>
      </w:r>
      <w:r w:rsidR="00674420" w:rsidRPr="000C2602">
        <w:rPr>
          <w:rFonts w:ascii="Times New Roman" w:hAnsi="Times New Roman" w:cs="Times New Roman"/>
          <w:sz w:val="24"/>
          <w:szCs w:val="24"/>
        </w:rPr>
        <w:t>1 hospitals in the US</w:t>
      </w:r>
      <w:r w:rsidR="00962CEE" w:rsidRPr="000C2602">
        <w:rPr>
          <w:rFonts w:ascii="Times New Roman" w:hAnsi="Times New Roman" w:cs="Times New Roman"/>
          <w:sz w:val="24"/>
          <w:szCs w:val="24"/>
        </w:rPr>
        <w:t xml:space="preserve">. </w:t>
      </w:r>
      <w:r w:rsidR="00A07480" w:rsidRPr="000C2602">
        <w:rPr>
          <w:rFonts w:ascii="Times New Roman" w:hAnsi="Times New Roman" w:cs="Times New Roman"/>
          <w:sz w:val="24"/>
          <w:szCs w:val="24"/>
        </w:rPr>
        <w:t>N</w:t>
      </w:r>
      <w:r w:rsidR="00962CEE" w:rsidRPr="000C2602">
        <w:rPr>
          <w:rFonts w:ascii="Times New Roman" w:hAnsi="Times New Roman" w:cs="Times New Roman"/>
          <w:sz w:val="24"/>
          <w:szCs w:val="24"/>
        </w:rPr>
        <w:t xml:space="preserve">on-community hospitals, or hospitals not accessible </w:t>
      </w:r>
      <w:r w:rsidR="007B5872" w:rsidRPr="000C2602">
        <w:rPr>
          <w:rFonts w:ascii="Times New Roman" w:hAnsi="Times New Roman" w:cs="Times New Roman"/>
          <w:sz w:val="24"/>
          <w:szCs w:val="24"/>
        </w:rPr>
        <w:t>to</w:t>
      </w:r>
      <w:r w:rsidR="00962CEE" w:rsidRPr="000C2602">
        <w:rPr>
          <w:rFonts w:ascii="Times New Roman" w:hAnsi="Times New Roman" w:cs="Times New Roman"/>
          <w:sz w:val="24"/>
          <w:szCs w:val="24"/>
        </w:rPr>
        <w:t xml:space="preserve"> the </w:t>
      </w:r>
      <w:r w:rsidR="00DE0357" w:rsidRPr="000C2602">
        <w:rPr>
          <w:rFonts w:ascii="Times New Roman" w:hAnsi="Times New Roman" w:cs="Times New Roman"/>
          <w:sz w:val="24"/>
          <w:szCs w:val="24"/>
        </w:rPr>
        <w:t>public</w:t>
      </w:r>
      <w:r w:rsidR="00A07480" w:rsidRPr="000C2602">
        <w:rPr>
          <w:rFonts w:ascii="Times New Roman" w:hAnsi="Times New Roman" w:cs="Times New Roman"/>
          <w:sz w:val="24"/>
          <w:szCs w:val="24"/>
        </w:rPr>
        <w:t>, were excluded from the dataset</w:t>
      </w:r>
      <w:r w:rsidR="00AA7399" w:rsidRPr="000C2602">
        <w:rPr>
          <w:rFonts w:ascii="Times New Roman" w:hAnsi="Times New Roman" w:cs="Times New Roman"/>
          <w:sz w:val="24"/>
          <w:szCs w:val="24"/>
        </w:rPr>
        <w:t xml:space="preserve">. </w:t>
      </w:r>
      <w:r w:rsidR="00A07480" w:rsidRPr="000C2602">
        <w:rPr>
          <w:rFonts w:ascii="Times New Roman" w:hAnsi="Times New Roman" w:cs="Times New Roman"/>
          <w:sz w:val="24"/>
          <w:szCs w:val="24"/>
        </w:rPr>
        <w:t>S</w:t>
      </w:r>
      <w:r w:rsidR="00AA7399" w:rsidRPr="000C2602">
        <w:rPr>
          <w:rFonts w:ascii="Times New Roman" w:hAnsi="Times New Roman" w:cs="Times New Roman"/>
          <w:sz w:val="24"/>
          <w:szCs w:val="24"/>
        </w:rPr>
        <w:t>pecialty hospitals (</w:t>
      </w:r>
      <w:r w:rsidR="00A07480" w:rsidRPr="000C2602">
        <w:rPr>
          <w:rFonts w:ascii="Times New Roman" w:hAnsi="Times New Roman" w:cs="Times New Roman"/>
          <w:sz w:val="24"/>
          <w:szCs w:val="24"/>
        </w:rPr>
        <w:t xml:space="preserve">such as </w:t>
      </w:r>
      <w:r w:rsidR="00AA7399" w:rsidRPr="000C2602">
        <w:rPr>
          <w:rFonts w:ascii="Times New Roman" w:hAnsi="Times New Roman" w:cs="Times New Roman"/>
          <w:sz w:val="24"/>
          <w:szCs w:val="24"/>
        </w:rPr>
        <w:t>cancer, orthopedics, rehab, behavioral, surgical, psychiatric,</w:t>
      </w:r>
      <w:r w:rsidR="008911A6" w:rsidRPr="000C2602">
        <w:rPr>
          <w:rFonts w:ascii="Times New Roman" w:hAnsi="Times New Roman" w:cs="Times New Roman"/>
          <w:sz w:val="24"/>
          <w:szCs w:val="24"/>
        </w:rPr>
        <w:t xml:space="preserve"> and </w:t>
      </w:r>
      <w:r w:rsidR="00AA7399" w:rsidRPr="000C2602">
        <w:rPr>
          <w:rFonts w:ascii="Times New Roman" w:hAnsi="Times New Roman" w:cs="Times New Roman"/>
          <w:sz w:val="24"/>
          <w:szCs w:val="24"/>
        </w:rPr>
        <w:t>cardiac facilities or other individually described specialty center</w:t>
      </w:r>
      <w:r w:rsidR="008911A6" w:rsidRPr="000C2602">
        <w:rPr>
          <w:rFonts w:ascii="Times New Roman" w:hAnsi="Times New Roman" w:cs="Times New Roman"/>
          <w:sz w:val="24"/>
          <w:szCs w:val="24"/>
        </w:rPr>
        <w:t>s</w:t>
      </w:r>
      <w:r w:rsidR="00AA7399" w:rsidRPr="000C2602">
        <w:rPr>
          <w:rFonts w:ascii="Times New Roman" w:hAnsi="Times New Roman" w:cs="Times New Roman"/>
          <w:sz w:val="24"/>
          <w:szCs w:val="24"/>
        </w:rPr>
        <w:t>)</w:t>
      </w:r>
      <w:r w:rsidR="00A07480" w:rsidRPr="000C2602">
        <w:rPr>
          <w:rFonts w:ascii="Times New Roman" w:hAnsi="Times New Roman" w:cs="Times New Roman"/>
          <w:sz w:val="24"/>
          <w:szCs w:val="24"/>
        </w:rPr>
        <w:t xml:space="preserve"> were</w:t>
      </w:r>
      <w:r w:rsidR="00AA7399" w:rsidRPr="000C2602">
        <w:rPr>
          <w:rFonts w:ascii="Times New Roman" w:hAnsi="Times New Roman" w:cs="Times New Roman"/>
          <w:sz w:val="24"/>
          <w:szCs w:val="24"/>
        </w:rPr>
        <w:t xml:space="preserve"> excluded from the dataset</w:t>
      </w:r>
      <w:r w:rsidR="00A07480" w:rsidRPr="000C2602">
        <w:rPr>
          <w:rFonts w:ascii="Times New Roman" w:hAnsi="Times New Roman" w:cs="Times New Roman"/>
          <w:sz w:val="24"/>
          <w:szCs w:val="24"/>
        </w:rPr>
        <w:t xml:space="preserve"> as well</w:t>
      </w:r>
      <w:r w:rsidR="00AA7399" w:rsidRPr="000C2602">
        <w:rPr>
          <w:rFonts w:ascii="Times New Roman" w:hAnsi="Times New Roman" w:cs="Times New Roman"/>
          <w:sz w:val="24"/>
          <w:szCs w:val="24"/>
        </w:rPr>
        <w:t>. After exclusion of non-community and specialty centers, the sample included 4,464 hospitals.</w:t>
      </w:r>
    </w:p>
    <w:p w14:paraId="3421089F" w14:textId="4FB31750" w:rsidR="00AF555B" w:rsidRPr="000C2602" w:rsidRDefault="00AF555B" w:rsidP="00B54B25">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 xml:space="preserve">Once </w:t>
      </w:r>
      <w:r w:rsidR="00167888" w:rsidRPr="000C2602">
        <w:rPr>
          <w:rFonts w:ascii="Times New Roman" w:hAnsi="Times New Roman" w:cs="Times New Roman"/>
          <w:sz w:val="24"/>
          <w:szCs w:val="24"/>
        </w:rPr>
        <w:t xml:space="preserve">the </w:t>
      </w:r>
      <w:r w:rsidR="001F650F" w:rsidRPr="000C2602">
        <w:rPr>
          <w:rFonts w:ascii="Times New Roman" w:hAnsi="Times New Roman" w:cs="Times New Roman"/>
          <w:sz w:val="24"/>
          <w:szCs w:val="24"/>
        </w:rPr>
        <w:t>hospitals</w:t>
      </w:r>
      <w:r w:rsidRPr="000C2602">
        <w:rPr>
          <w:rFonts w:ascii="Times New Roman" w:hAnsi="Times New Roman" w:cs="Times New Roman"/>
          <w:sz w:val="24"/>
          <w:szCs w:val="24"/>
        </w:rPr>
        <w:t xml:space="preserve"> </w:t>
      </w:r>
      <w:r w:rsidR="00167888" w:rsidRPr="000C2602">
        <w:rPr>
          <w:rFonts w:ascii="Times New Roman" w:hAnsi="Times New Roman" w:cs="Times New Roman"/>
          <w:sz w:val="24"/>
          <w:szCs w:val="24"/>
        </w:rPr>
        <w:t xml:space="preserve">were </w:t>
      </w:r>
      <w:r w:rsidR="001F650F" w:rsidRPr="000C2602">
        <w:rPr>
          <w:rFonts w:ascii="Times New Roman" w:hAnsi="Times New Roman" w:cs="Times New Roman"/>
          <w:sz w:val="24"/>
          <w:szCs w:val="24"/>
        </w:rPr>
        <w:t>classified into CH and NCH categories</w:t>
      </w:r>
      <w:r w:rsidR="00674420" w:rsidRPr="000C2602">
        <w:rPr>
          <w:rFonts w:ascii="Times New Roman" w:hAnsi="Times New Roman" w:cs="Times New Roman"/>
          <w:sz w:val="24"/>
          <w:szCs w:val="24"/>
        </w:rPr>
        <w:t xml:space="preserve"> using </w:t>
      </w:r>
      <w:r w:rsidR="00167888" w:rsidRPr="000C2602">
        <w:rPr>
          <w:rFonts w:ascii="Times New Roman" w:hAnsi="Times New Roman" w:cs="Times New Roman"/>
          <w:sz w:val="24"/>
          <w:szCs w:val="24"/>
        </w:rPr>
        <w:t>AHA data</w:t>
      </w:r>
      <w:r w:rsidR="00674420" w:rsidRPr="000C2602">
        <w:rPr>
          <w:rFonts w:ascii="Times New Roman" w:hAnsi="Times New Roman" w:cs="Times New Roman"/>
          <w:sz w:val="24"/>
          <w:szCs w:val="24"/>
        </w:rPr>
        <w:t xml:space="preserve"> (described below)</w:t>
      </w:r>
      <w:r w:rsidR="001F650F" w:rsidRPr="000C2602">
        <w:rPr>
          <w:rFonts w:ascii="Times New Roman" w:hAnsi="Times New Roman" w:cs="Times New Roman"/>
          <w:sz w:val="24"/>
          <w:szCs w:val="24"/>
        </w:rPr>
        <w:t xml:space="preserve">, </w:t>
      </w:r>
      <w:ins w:id="2" w:author="Mehul V Raval" w:date="2019-10-16T08:57:00Z">
        <w:r w:rsidR="001024D5" w:rsidRPr="00AE5902">
          <w:rPr>
            <w:rFonts w:ascii="Times New Roman" w:hAnsi="Times New Roman" w:cs="Times New Roman"/>
            <w:sz w:val="24"/>
            <w:szCs w:val="24"/>
          </w:rPr>
          <w:t>He</w:t>
        </w:r>
        <w:r w:rsidR="001024D5">
          <w:rPr>
            <w:rFonts w:ascii="Times New Roman" w:hAnsi="Times New Roman" w:cs="Times New Roman"/>
            <w:sz w:val="24"/>
            <w:szCs w:val="24"/>
          </w:rPr>
          <w:t>alth Care Cost Institute (</w:t>
        </w:r>
      </w:ins>
      <w:r w:rsidR="001F650F" w:rsidRPr="000C2602">
        <w:rPr>
          <w:rFonts w:ascii="Times New Roman" w:hAnsi="Times New Roman" w:cs="Times New Roman"/>
          <w:sz w:val="24"/>
          <w:szCs w:val="24"/>
        </w:rPr>
        <w:t>HCCI</w:t>
      </w:r>
      <w:ins w:id="3" w:author="Mehul V Raval" w:date="2019-10-16T08:57:00Z">
        <w:r w:rsidR="001024D5">
          <w:rPr>
            <w:rFonts w:ascii="Times New Roman" w:hAnsi="Times New Roman" w:cs="Times New Roman"/>
            <w:sz w:val="24"/>
            <w:szCs w:val="24"/>
          </w:rPr>
          <w:t>)</w:t>
        </w:r>
      </w:ins>
      <w:r w:rsidR="001F650F" w:rsidRPr="000C2602">
        <w:rPr>
          <w:rFonts w:ascii="Times New Roman" w:hAnsi="Times New Roman" w:cs="Times New Roman"/>
          <w:sz w:val="24"/>
          <w:szCs w:val="24"/>
        </w:rPr>
        <w:t xml:space="preserve"> </w:t>
      </w:r>
      <w:r w:rsidR="00167888" w:rsidRPr="000C2602">
        <w:rPr>
          <w:rFonts w:ascii="Times New Roman" w:hAnsi="Times New Roman" w:cs="Times New Roman"/>
          <w:sz w:val="24"/>
          <w:szCs w:val="24"/>
        </w:rPr>
        <w:t xml:space="preserve">claims </w:t>
      </w:r>
      <w:r w:rsidR="001F650F" w:rsidRPr="000C2602">
        <w:rPr>
          <w:rFonts w:ascii="Times New Roman" w:hAnsi="Times New Roman" w:cs="Times New Roman"/>
          <w:sz w:val="24"/>
          <w:szCs w:val="24"/>
        </w:rPr>
        <w:t>data w</w:t>
      </w:r>
      <w:r w:rsidR="0032761F" w:rsidRPr="000C2602">
        <w:rPr>
          <w:rFonts w:ascii="Times New Roman" w:hAnsi="Times New Roman" w:cs="Times New Roman"/>
          <w:sz w:val="24"/>
          <w:szCs w:val="24"/>
        </w:rPr>
        <w:t>ere</w:t>
      </w:r>
      <w:r w:rsidR="001F650F" w:rsidRPr="000C2602">
        <w:rPr>
          <w:rFonts w:ascii="Times New Roman" w:hAnsi="Times New Roman" w:cs="Times New Roman"/>
          <w:sz w:val="24"/>
          <w:szCs w:val="24"/>
        </w:rPr>
        <w:t xml:space="preserve"> used to validate the classifications. </w:t>
      </w:r>
      <w:r w:rsidR="00AE5902" w:rsidRPr="00AE5902">
        <w:rPr>
          <w:rFonts w:ascii="Times New Roman" w:hAnsi="Times New Roman" w:cs="Times New Roman"/>
          <w:sz w:val="24"/>
          <w:szCs w:val="24"/>
        </w:rPr>
        <w:t>The HCCI data consist of the universe of hospital inpatient claims to three large national insurers</w:t>
      </w:r>
      <w:r w:rsidR="009220ED" w:rsidRPr="000C2602">
        <w:rPr>
          <w:rFonts w:ascii="Times New Roman" w:hAnsi="Times New Roman" w:cs="Times New Roman"/>
          <w:sz w:val="24"/>
          <w:szCs w:val="24"/>
        </w:rPr>
        <w:t>.</w:t>
      </w:r>
      <w:r w:rsidR="007441E8" w:rsidRPr="000C2602">
        <w:rPr>
          <w:rFonts w:ascii="Times New Roman" w:hAnsi="Times New Roman" w:cs="Times New Roman"/>
          <w:sz w:val="24"/>
          <w:szCs w:val="24"/>
        </w:rPr>
        <w:fldChar w:fldCharType="begin"/>
      </w:r>
      <w:r w:rsidR="003C11AD">
        <w:rPr>
          <w:rFonts w:ascii="Times New Roman" w:hAnsi="Times New Roman" w:cs="Times New Roman"/>
          <w:sz w:val="24"/>
          <w:szCs w:val="24"/>
        </w:rPr>
        <w:instrText xml:space="preserve"> ADDIN EN.CITE &lt;EndNote&gt;&lt;Cite&gt;&lt;Author&gt;Health Care Cost Institute&lt;/Author&gt;&lt;Year&gt;2015&lt;/Year&gt;&lt;RecNum&gt;12&lt;/RecNum&gt;&lt;DisplayText&gt;&lt;style face="superscript"&gt;3&lt;/style&gt;&lt;/DisplayText&gt;&lt;record&gt;&lt;rec-number&gt;12&lt;/rec-number&gt;&lt;foreign-keys&gt;&lt;key app="EN" db-id="as2e9st5cr05vpepezbpdex902ttxdxvwefp" timestamp="1540687993"&gt;12&lt;/key&gt;&lt;/foreign-keys&gt;&lt;ref-type name="Dataset"&gt;59&lt;/ref-type&gt;&lt;contributors&gt;&lt;authors&gt;&lt;author&gt;Health Care Cost Institute, &lt;/author&gt;&lt;/authors&gt;&lt;/contributors&gt;&lt;titles&gt;&lt;title&gt;Health Care Cost and Utilization Dataset &lt;/title&gt;&lt;/titles&gt;&lt;dates&gt;&lt;year&gt;2015&lt;/year&gt;&lt;/dates&gt;&lt;urls&gt;&lt;/urls&gt;&lt;/record&gt;&lt;/Cite&gt;&lt;/EndNote&gt;</w:instrText>
      </w:r>
      <w:r w:rsidR="007441E8" w:rsidRPr="000C2602">
        <w:rPr>
          <w:rFonts w:ascii="Times New Roman" w:hAnsi="Times New Roman" w:cs="Times New Roman"/>
          <w:sz w:val="24"/>
          <w:szCs w:val="24"/>
        </w:rPr>
        <w:fldChar w:fldCharType="separate"/>
      </w:r>
      <w:r w:rsidR="003C11AD" w:rsidRPr="003C11AD">
        <w:rPr>
          <w:rFonts w:ascii="Times New Roman" w:hAnsi="Times New Roman" w:cs="Times New Roman"/>
          <w:noProof/>
          <w:sz w:val="24"/>
          <w:szCs w:val="24"/>
          <w:vertAlign w:val="superscript"/>
        </w:rPr>
        <w:t>3</w:t>
      </w:r>
      <w:r w:rsidR="007441E8" w:rsidRPr="000C2602">
        <w:rPr>
          <w:rFonts w:ascii="Times New Roman" w:hAnsi="Times New Roman" w:cs="Times New Roman"/>
          <w:sz w:val="24"/>
          <w:szCs w:val="24"/>
        </w:rPr>
        <w:fldChar w:fldCharType="end"/>
      </w:r>
      <w:r w:rsidR="00167888" w:rsidRPr="000C2602">
        <w:rPr>
          <w:rFonts w:ascii="Times New Roman" w:hAnsi="Times New Roman" w:cs="Times New Roman"/>
          <w:sz w:val="24"/>
          <w:szCs w:val="24"/>
        </w:rPr>
        <w:t xml:space="preserve"> This database</w:t>
      </w:r>
      <w:r w:rsidR="001F650F" w:rsidRPr="000C2602">
        <w:rPr>
          <w:rFonts w:ascii="Times New Roman" w:hAnsi="Times New Roman" w:cs="Times New Roman"/>
          <w:sz w:val="24"/>
          <w:szCs w:val="24"/>
        </w:rPr>
        <w:t xml:space="preserve"> </w:t>
      </w:r>
      <w:r w:rsidR="00167888" w:rsidRPr="000C2602">
        <w:rPr>
          <w:rFonts w:ascii="Times New Roman" w:hAnsi="Times New Roman" w:cs="Times New Roman"/>
          <w:sz w:val="24"/>
          <w:szCs w:val="24"/>
        </w:rPr>
        <w:t xml:space="preserve">utilizes </w:t>
      </w:r>
      <w:r w:rsidR="001F650F" w:rsidRPr="000C2602">
        <w:rPr>
          <w:rFonts w:ascii="Times New Roman" w:hAnsi="Times New Roman" w:cs="Times New Roman"/>
          <w:sz w:val="24"/>
          <w:szCs w:val="24"/>
        </w:rPr>
        <w:t>AHA hospital identification number</w:t>
      </w:r>
      <w:r w:rsidR="00167888" w:rsidRPr="000C2602">
        <w:rPr>
          <w:rFonts w:ascii="Times New Roman" w:hAnsi="Times New Roman" w:cs="Times New Roman"/>
          <w:sz w:val="24"/>
          <w:szCs w:val="24"/>
        </w:rPr>
        <w:t xml:space="preserve">s, which </w:t>
      </w:r>
      <w:r w:rsidR="001F650F" w:rsidRPr="000C2602">
        <w:rPr>
          <w:rFonts w:ascii="Times New Roman" w:hAnsi="Times New Roman" w:cs="Times New Roman"/>
          <w:sz w:val="24"/>
          <w:szCs w:val="24"/>
        </w:rPr>
        <w:t>allow</w:t>
      </w:r>
      <w:r w:rsidR="00167888" w:rsidRPr="000C2602">
        <w:rPr>
          <w:rFonts w:ascii="Times New Roman" w:hAnsi="Times New Roman" w:cs="Times New Roman"/>
          <w:sz w:val="24"/>
          <w:szCs w:val="24"/>
        </w:rPr>
        <w:t>ed</w:t>
      </w:r>
      <w:r w:rsidR="001F650F" w:rsidRPr="000C2602">
        <w:rPr>
          <w:rFonts w:ascii="Times New Roman" w:hAnsi="Times New Roman" w:cs="Times New Roman"/>
          <w:sz w:val="24"/>
          <w:szCs w:val="24"/>
        </w:rPr>
        <w:t xml:space="preserve"> for merging of the two data sources.</w:t>
      </w:r>
      <w:r w:rsidR="00A42A12">
        <w:rPr>
          <w:rFonts w:ascii="Times New Roman" w:hAnsi="Times New Roman" w:cs="Times New Roman"/>
          <w:sz w:val="24"/>
          <w:szCs w:val="24"/>
        </w:rPr>
        <w:t xml:space="preserve"> This study was deemed exempt from full institutional board review </w:t>
      </w:r>
      <w:del w:id="4" w:author="Mehul V Raval" w:date="2019-10-16T08:54:00Z">
        <w:r w:rsidR="00A42A12" w:rsidDel="001024D5">
          <w:rPr>
            <w:rFonts w:ascii="Times New Roman" w:hAnsi="Times New Roman" w:cs="Times New Roman"/>
            <w:sz w:val="24"/>
            <w:szCs w:val="24"/>
          </w:rPr>
          <w:delText xml:space="preserve">by both </w:delText>
        </w:r>
        <w:r w:rsidR="00296BA8" w:rsidDel="001024D5">
          <w:rPr>
            <w:rFonts w:ascii="Times New Roman" w:hAnsi="Times New Roman" w:cs="Times New Roman"/>
            <w:sz w:val="24"/>
            <w:szCs w:val="24"/>
          </w:rPr>
          <w:delText>NNNN NNNN</w:delText>
        </w:r>
        <w:r w:rsidR="00A42A12" w:rsidDel="001024D5">
          <w:rPr>
            <w:rFonts w:ascii="Times New Roman" w:hAnsi="Times New Roman" w:cs="Times New Roman"/>
            <w:sz w:val="24"/>
            <w:szCs w:val="24"/>
          </w:rPr>
          <w:delText xml:space="preserve"> (</w:delText>
        </w:r>
        <w:r w:rsidR="00A42A12" w:rsidRPr="00A42A12" w:rsidDel="001024D5">
          <w:rPr>
            <w:rFonts w:ascii="Times New Roman" w:hAnsi="Times New Roman" w:cs="Times New Roman"/>
            <w:sz w:val="24"/>
            <w:szCs w:val="24"/>
          </w:rPr>
          <w:delText>STU00208213</w:delText>
        </w:r>
        <w:r w:rsidR="00A42A12" w:rsidDel="001024D5">
          <w:rPr>
            <w:rFonts w:ascii="Times New Roman" w:hAnsi="Times New Roman" w:cs="Times New Roman"/>
            <w:sz w:val="24"/>
            <w:szCs w:val="24"/>
          </w:rPr>
          <w:delText xml:space="preserve">) and </w:delText>
        </w:r>
        <w:r w:rsidR="00296BA8" w:rsidDel="001024D5">
          <w:rPr>
            <w:rFonts w:ascii="Times New Roman" w:hAnsi="Times New Roman" w:cs="Times New Roman"/>
            <w:sz w:val="24"/>
            <w:szCs w:val="24"/>
          </w:rPr>
          <w:delText>EEEE EEEE</w:delText>
        </w:r>
        <w:r w:rsidR="00A42A12" w:rsidDel="001024D5">
          <w:rPr>
            <w:rFonts w:ascii="Times New Roman" w:hAnsi="Times New Roman" w:cs="Times New Roman"/>
            <w:sz w:val="24"/>
            <w:szCs w:val="24"/>
          </w:rPr>
          <w:delText xml:space="preserve"> (</w:delText>
        </w:r>
        <w:r w:rsidR="00A42A12" w:rsidRPr="00A42A12" w:rsidDel="001024D5">
          <w:rPr>
            <w:rFonts w:ascii="Times New Roman" w:hAnsi="Times New Roman" w:cs="Times New Roman"/>
            <w:sz w:val="24"/>
            <w:szCs w:val="24"/>
          </w:rPr>
          <w:delText>IRB00095043</w:delText>
        </w:r>
        <w:r w:rsidR="00A42A12" w:rsidDel="001024D5">
          <w:rPr>
            <w:rFonts w:ascii="Times New Roman" w:hAnsi="Times New Roman" w:cs="Times New Roman"/>
            <w:sz w:val="24"/>
            <w:szCs w:val="24"/>
          </w:rPr>
          <w:delText xml:space="preserve">) </w:delText>
        </w:r>
      </w:del>
      <w:r w:rsidR="00A42A12">
        <w:rPr>
          <w:rFonts w:ascii="Times New Roman" w:hAnsi="Times New Roman" w:cs="Times New Roman"/>
          <w:sz w:val="24"/>
          <w:szCs w:val="24"/>
        </w:rPr>
        <w:t>due to the patient-level de-identified nature of the datasets.</w:t>
      </w:r>
    </w:p>
    <w:p w14:paraId="72547860" w14:textId="77777777" w:rsidR="008911A6"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Defining CH versus non-CH</w:t>
      </w:r>
    </w:p>
    <w:p w14:paraId="2D9AF90E" w14:textId="700EC7F2" w:rsidR="002A7193" w:rsidRPr="000C2602" w:rsidRDefault="00051DEE" w:rsidP="00F20ECD">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Using the sample of 4,464 hospitals from the 2015 AHA survey, we categorized the hospitals into 4 different tiers (Tiers A-D) based</w:t>
      </w:r>
      <w:r w:rsidR="00674420" w:rsidRPr="000C2602">
        <w:rPr>
          <w:rFonts w:ascii="Times New Roman" w:hAnsi="Times New Roman" w:cs="Times New Roman"/>
          <w:sz w:val="24"/>
          <w:szCs w:val="24"/>
        </w:rPr>
        <w:t xml:space="preserve"> on self-reported presence of pediatric specific structural elements and service lines</w:t>
      </w:r>
      <w:r w:rsidRPr="000C2602">
        <w:rPr>
          <w:rFonts w:ascii="Times New Roman" w:hAnsi="Times New Roman" w:cs="Times New Roman"/>
          <w:sz w:val="24"/>
          <w:szCs w:val="24"/>
        </w:rPr>
        <w:t>. All hospitals that answered yes to “Does the hospital restrict adm</w:t>
      </w:r>
      <w:r w:rsidR="00561F5E" w:rsidRPr="000C2602">
        <w:rPr>
          <w:rFonts w:ascii="Times New Roman" w:hAnsi="Times New Roman" w:cs="Times New Roman"/>
          <w:sz w:val="24"/>
          <w:szCs w:val="24"/>
        </w:rPr>
        <w:t>issions primarily to children?”</w:t>
      </w:r>
      <w:r w:rsidRPr="000C2602">
        <w:rPr>
          <w:rFonts w:ascii="Times New Roman" w:hAnsi="Times New Roman" w:cs="Times New Roman"/>
          <w:sz w:val="24"/>
          <w:szCs w:val="24"/>
        </w:rPr>
        <w:t xml:space="preserve"> were classified </w:t>
      </w:r>
      <w:r w:rsidR="00901DEE" w:rsidRPr="000C2602">
        <w:rPr>
          <w:rFonts w:ascii="Times New Roman" w:hAnsi="Times New Roman" w:cs="Times New Roman"/>
          <w:sz w:val="24"/>
          <w:szCs w:val="24"/>
        </w:rPr>
        <w:t xml:space="preserve">as </w:t>
      </w:r>
      <w:r w:rsidRPr="000C2602">
        <w:rPr>
          <w:rFonts w:ascii="Times New Roman" w:hAnsi="Times New Roman" w:cs="Times New Roman"/>
          <w:sz w:val="24"/>
          <w:szCs w:val="24"/>
        </w:rPr>
        <w:t>Tier A.</w:t>
      </w:r>
      <w:r w:rsidR="00901DEE" w:rsidRPr="000C2602">
        <w:rPr>
          <w:rFonts w:ascii="Times New Roman" w:hAnsi="Times New Roman" w:cs="Times New Roman"/>
          <w:sz w:val="24"/>
          <w:szCs w:val="24"/>
        </w:rPr>
        <w:t xml:space="preserve"> Tier B hospitals were defined as all non-Tier A hospitals that had all </w:t>
      </w:r>
      <w:r w:rsidR="00A07480" w:rsidRPr="000C2602">
        <w:rPr>
          <w:rFonts w:ascii="Times New Roman" w:hAnsi="Times New Roman" w:cs="Times New Roman"/>
          <w:sz w:val="24"/>
          <w:szCs w:val="24"/>
        </w:rPr>
        <w:t xml:space="preserve">of </w:t>
      </w:r>
      <w:r w:rsidR="00901DEE" w:rsidRPr="000C2602">
        <w:rPr>
          <w:rFonts w:ascii="Times New Roman" w:hAnsi="Times New Roman" w:cs="Times New Roman"/>
          <w:sz w:val="24"/>
          <w:szCs w:val="24"/>
        </w:rPr>
        <w:t xml:space="preserve">the following: pediatric </w:t>
      </w:r>
      <w:r w:rsidR="000A3B8C" w:rsidRPr="000C2602">
        <w:rPr>
          <w:rFonts w:ascii="Times New Roman" w:hAnsi="Times New Roman" w:cs="Times New Roman"/>
          <w:sz w:val="24"/>
          <w:szCs w:val="24"/>
        </w:rPr>
        <w:t>emergency department (ED)</w:t>
      </w:r>
      <w:r w:rsidR="00901DEE" w:rsidRPr="000C2602">
        <w:rPr>
          <w:rFonts w:ascii="Times New Roman" w:hAnsi="Times New Roman" w:cs="Times New Roman"/>
          <w:sz w:val="24"/>
          <w:szCs w:val="24"/>
        </w:rPr>
        <w:t xml:space="preserve">, </w:t>
      </w:r>
      <w:r w:rsidR="000A3B8C" w:rsidRPr="000C2602">
        <w:rPr>
          <w:rFonts w:ascii="Times New Roman" w:hAnsi="Times New Roman" w:cs="Times New Roman"/>
          <w:sz w:val="24"/>
          <w:szCs w:val="24"/>
        </w:rPr>
        <w:t>neonatal intensive care unit (NICU),</w:t>
      </w:r>
      <w:r w:rsidR="00901DEE" w:rsidRPr="000C2602">
        <w:rPr>
          <w:rFonts w:ascii="Times New Roman" w:hAnsi="Times New Roman" w:cs="Times New Roman"/>
          <w:sz w:val="24"/>
          <w:szCs w:val="24"/>
        </w:rPr>
        <w:t xml:space="preserve"> and </w:t>
      </w:r>
      <w:r w:rsidR="000A3B8C" w:rsidRPr="000C2602">
        <w:rPr>
          <w:rFonts w:ascii="Times New Roman" w:hAnsi="Times New Roman" w:cs="Times New Roman"/>
          <w:sz w:val="24"/>
          <w:szCs w:val="24"/>
        </w:rPr>
        <w:t>pediatric intensive care unit (PICU)</w:t>
      </w:r>
      <w:r w:rsidR="00901DEE" w:rsidRPr="000C2602">
        <w:rPr>
          <w:rFonts w:ascii="Times New Roman" w:hAnsi="Times New Roman" w:cs="Times New Roman"/>
          <w:sz w:val="24"/>
          <w:szCs w:val="24"/>
        </w:rPr>
        <w:t xml:space="preserve">. </w:t>
      </w:r>
      <w:r w:rsidR="00D6699B" w:rsidRPr="000C2602">
        <w:rPr>
          <w:rFonts w:ascii="Times New Roman" w:hAnsi="Times New Roman" w:cs="Times New Roman"/>
          <w:sz w:val="24"/>
          <w:szCs w:val="24"/>
        </w:rPr>
        <w:t>Tier C was defined as a</w:t>
      </w:r>
      <w:r w:rsidR="00901DEE" w:rsidRPr="000C2602">
        <w:rPr>
          <w:rFonts w:ascii="Times New Roman" w:hAnsi="Times New Roman" w:cs="Times New Roman"/>
          <w:sz w:val="24"/>
          <w:szCs w:val="24"/>
        </w:rPr>
        <w:t>ll non-Tier B hospitals that ha</w:t>
      </w:r>
      <w:r w:rsidR="00D6699B" w:rsidRPr="000C2602">
        <w:rPr>
          <w:rFonts w:ascii="Times New Roman" w:hAnsi="Times New Roman" w:cs="Times New Roman"/>
          <w:sz w:val="24"/>
          <w:szCs w:val="24"/>
        </w:rPr>
        <w:t xml:space="preserve">d </w:t>
      </w:r>
      <w:r w:rsidR="00901DEE" w:rsidRPr="000C2602">
        <w:rPr>
          <w:rFonts w:ascii="Times New Roman" w:hAnsi="Times New Roman" w:cs="Times New Roman"/>
          <w:sz w:val="24"/>
          <w:szCs w:val="24"/>
        </w:rPr>
        <w:t>any pediatric servic</w:t>
      </w:r>
      <w:r w:rsidR="00D6699B" w:rsidRPr="000C2602">
        <w:rPr>
          <w:rFonts w:ascii="Times New Roman" w:hAnsi="Times New Roman" w:cs="Times New Roman"/>
          <w:sz w:val="24"/>
          <w:szCs w:val="24"/>
        </w:rPr>
        <w:t>es</w:t>
      </w:r>
      <w:r w:rsidR="00901DEE" w:rsidRPr="000C2602">
        <w:rPr>
          <w:rFonts w:ascii="Times New Roman" w:hAnsi="Times New Roman" w:cs="Times New Roman"/>
          <w:sz w:val="24"/>
          <w:szCs w:val="24"/>
        </w:rPr>
        <w:t xml:space="preserve"> (</w:t>
      </w:r>
      <w:r w:rsidR="008E16FB" w:rsidRPr="000C2602">
        <w:rPr>
          <w:rFonts w:ascii="Times New Roman" w:hAnsi="Times New Roman" w:cs="Times New Roman"/>
          <w:sz w:val="24"/>
          <w:szCs w:val="24"/>
        </w:rPr>
        <w:t xml:space="preserve">i.e. </w:t>
      </w:r>
      <w:r w:rsidR="00901DEE" w:rsidRPr="000C2602">
        <w:rPr>
          <w:rFonts w:ascii="Times New Roman" w:hAnsi="Times New Roman" w:cs="Times New Roman"/>
          <w:sz w:val="24"/>
          <w:szCs w:val="24"/>
        </w:rPr>
        <w:t>hospitals</w:t>
      </w:r>
      <w:r w:rsidR="00D6699B" w:rsidRPr="000C2602">
        <w:rPr>
          <w:rFonts w:ascii="Times New Roman" w:hAnsi="Times New Roman" w:cs="Times New Roman"/>
          <w:sz w:val="24"/>
          <w:szCs w:val="24"/>
        </w:rPr>
        <w:t xml:space="preserve"> that</w:t>
      </w:r>
      <w:r w:rsidR="00901DEE" w:rsidRPr="000C2602">
        <w:rPr>
          <w:rFonts w:ascii="Times New Roman" w:hAnsi="Times New Roman" w:cs="Times New Roman"/>
          <w:sz w:val="24"/>
          <w:szCs w:val="24"/>
        </w:rPr>
        <w:t xml:space="preserve"> </w:t>
      </w:r>
      <w:r w:rsidR="004A6570" w:rsidRPr="000C2602">
        <w:rPr>
          <w:rFonts w:ascii="Times New Roman" w:hAnsi="Times New Roman" w:cs="Times New Roman"/>
          <w:sz w:val="24"/>
          <w:szCs w:val="24"/>
        </w:rPr>
        <w:t xml:space="preserve">had </w:t>
      </w:r>
      <w:r w:rsidR="00C16042" w:rsidRPr="000C2602">
        <w:rPr>
          <w:rFonts w:ascii="Times New Roman" w:hAnsi="Times New Roman" w:cs="Times New Roman"/>
          <w:sz w:val="24"/>
          <w:szCs w:val="24"/>
        </w:rPr>
        <w:t>at least 1 of the following</w:t>
      </w:r>
      <w:r w:rsidR="008E16FB"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pediatric beds</w:t>
      </w:r>
      <w:r w:rsidR="00051625"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NICU</w:t>
      </w:r>
      <w:r w:rsidR="00AA7483" w:rsidRPr="000C2602">
        <w:rPr>
          <w:rFonts w:ascii="Times New Roman" w:hAnsi="Times New Roman" w:cs="Times New Roman"/>
          <w:sz w:val="24"/>
          <w:szCs w:val="24"/>
        </w:rPr>
        <w:t>,</w:t>
      </w:r>
      <w:r w:rsidR="00D6699B"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PICU</w:t>
      </w:r>
      <w:r w:rsidR="00AA7483" w:rsidRPr="000C2602">
        <w:rPr>
          <w:rFonts w:ascii="Times New Roman" w:hAnsi="Times New Roman" w:cs="Times New Roman"/>
          <w:sz w:val="24"/>
          <w:szCs w:val="24"/>
        </w:rPr>
        <w:t xml:space="preserve">, or </w:t>
      </w:r>
      <w:r w:rsidR="008E16FB" w:rsidRPr="000C2602">
        <w:rPr>
          <w:rFonts w:ascii="Times New Roman" w:hAnsi="Times New Roman" w:cs="Times New Roman"/>
          <w:sz w:val="24"/>
          <w:szCs w:val="24"/>
        </w:rPr>
        <w:t>p</w:t>
      </w:r>
      <w:r w:rsidR="00901DEE" w:rsidRPr="000C2602">
        <w:rPr>
          <w:rFonts w:ascii="Times New Roman" w:hAnsi="Times New Roman" w:cs="Times New Roman"/>
          <w:sz w:val="24"/>
          <w:szCs w:val="24"/>
        </w:rPr>
        <w:t>ediatric E</w:t>
      </w:r>
      <w:r w:rsidR="00C16042" w:rsidRPr="000C2602">
        <w:rPr>
          <w:rFonts w:ascii="Times New Roman" w:hAnsi="Times New Roman" w:cs="Times New Roman"/>
          <w:sz w:val="24"/>
          <w:szCs w:val="24"/>
        </w:rPr>
        <w:t>D</w:t>
      </w:r>
      <w:r w:rsidR="00901DEE" w:rsidRPr="000C2602">
        <w:rPr>
          <w:rFonts w:ascii="Times New Roman" w:hAnsi="Times New Roman" w:cs="Times New Roman"/>
          <w:sz w:val="24"/>
          <w:szCs w:val="24"/>
        </w:rPr>
        <w:t>). The remaining hospitals</w:t>
      </w:r>
      <w:r w:rsidR="008E16FB" w:rsidRPr="000C2602">
        <w:rPr>
          <w:rFonts w:ascii="Times New Roman" w:hAnsi="Times New Roman" w:cs="Times New Roman"/>
          <w:sz w:val="24"/>
          <w:szCs w:val="24"/>
        </w:rPr>
        <w:t xml:space="preserve"> were placed into</w:t>
      </w:r>
      <w:r w:rsidR="00901DEE" w:rsidRPr="000C2602">
        <w:rPr>
          <w:rFonts w:ascii="Times New Roman" w:hAnsi="Times New Roman" w:cs="Times New Roman"/>
          <w:sz w:val="24"/>
          <w:szCs w:val="24"/>
        </w:rPr>
        <w:t xml:space="preserve"> Tier D</w:t>
      </w:r>
      <w:del w:id="5" w:author="Mehul V Raval" w:date="2019-10-16T09:13:00Z">
        <w:r w:rsidR="00901DEE" w:rsidRPr="000C2602" w:rsidDel="00924984">
          <w:rPr>
            <w:rFonts w:ascii="Times New Roman" w:hAnsi="Times New Roman" w:cs="Times New Roman"/>
            <w:sz w:val="24"/>
            <w:szCs w:val="24"/>
          </w:rPr>
          <w:delText xml:space="preserve">. </w:delText>
        </w:r>
        <w:r w:rsidRPr="000C2602" w:rsidDel="00924984">
          <w:rPr>
            <w:rFonts w:ascii="Times New Roman" w:hAnsi="Times New Roman" w:cs="Times New Roman"/>
            <w:sz w:val="24"/>
            <w:szCs w:val="24"/>
          </w:rPr>
          <w:delText xml:space="preserve"> </w:delText>
        </w:r>
        <w:r w:rsidR="00901DEE" w:rsidRPr="000C2602" w:rsidDel="00924984">
          <w:rPr>
            <w:rFonts w:ascii="Times New Roman" w:hAnsi="Times New Roman" w:cs="Times New Roman"/>
            <w:sz w:val="24"/>
            <w:szCs w:val="24"/>
          </w:rPr>
          <w:delText>Our assumption is that hospitals placed into Tier A</w:delText>
        </w:r>
        <w:r w:rsidR="00AA7483" w:rsidRPr="000C2602" w:rsidDel="00924984">
          <w:rPr>
            <w:rFonts w:ascii="Times New Roman" w:hAnsi="Times New Roman" w:cs="Times New Roman"/>
            <w:sz w:val="24"/>
            <w:szCs w:val="24"/>
          </w:rPr>
          <w:delText xml:space="preserve"> are</w:delText>
        </w:r>
        <w:r w:rsidR="00901DEE" w:rsidRPr="000C2602" w:rsidDel="00924984">
          <w:rPr>
            <w:rFonts w:ascii="Times New Roman" w:hAnsi="Times New Roman" w:cs="Times New Roman"/>
            <w:sz w:val="24"/>
            <w:szCs w:val="24"/>
          </w:rPr>
          <w:delText xml:space="preserve"> freestanding </w:delText>
        </w:r>
        <w:r w:rsidR="00881653" w:rsidRPr="000C2602" w:rsidDel="00924984">
          <w:rPr>
            <w:rFonts w:ascii="Times New Roman" w:hAnsi="Times New Roman" w:cs="Times New Roman"/>
            <w:sz w:val="24"/>
            <w:szCs w:val="24"/>
          </w:rPr>
          <w:delText>CH</w:delText>
        </w:r>
        <w:r w:rsidR="00901DEE" w:rsidRPr="000C2602" w:rsidDel="00924984">
          <w:rPr>
            <w:rFonts w:ascii="Times New Roman" w:hAnsi="Times New Roman" w:cs="Times New Roman"/>
            <w:sz w:val="24"/>
            <w:szCs w:val="24"/>
          </w:rPr>
          <w:delText xml:space="preserve">, </w:delText>
        </w:r>
        <w:r w:rsidR="00D6699B" w:rsidRPr="000C2602" w:rsidDel="00924984">
          <w:rPr>
            <w:rFonts w:ascii="Times New Roman" w:hAnsi="Times New Roman" w:cs="Times New Roman"/>
            <w:sz w:val="24"/>
            <w:szCs w:val="24"/>
          </w:rPr>
          <w:delText xml:space="preserve">Tier </w:delText>
        </w:r>
        <w:r w:rsidR="00D6699B" w:rsidRPr="000C2602" w:rsidDel="00924984">
          <w:rPr>
            <w:rFonts w:ascii="Times New Roman" w:hAnsi="Times New Roman" w:cs="Times New Roman"/>
            <w:sz w:val="24"/>
            <w:szCs w:val="24"/>
          </w:rPr>
          <w:lastRenderedPageBreak/>
          <w:delText xml:space="preserve">B hospitals </w:delText>
        </w:r>
        <w:r w:rsidR="00AA7483" w:rsidRPr="000C2602" w:rsidDel="00924984">
          <w:rPr>
            <w:rFonts w:ascii="Times New Roman" w:hAnsi="Times New Roman" w:cs="Times New Roman"/>
            <w:sz w:val="24"/>
            <w:szCs w:val="24"/>
          </w:rPr>
          <w:delText>are</w:delText>
        </w:r>
        <w:r w:rsidR="00D6699B" w:rsidRPr="000C2602" w:rsidDel="00924984">
          <w:rPr>
            <w:rFonts w:ascii="Times New Roman" w:hAnsi="Times New Roman" w:cs="Times New Roman"/>
            <w:sz w:val="24"/>
            <w:szCs w:val="24"/>
          </w:rPr>
          <w:delText xml:space="preserve"> hospitals with children’s unit</w:delText>
        </w:r>
        <w:r w:rsidR="000C2240" w:rsidRPr="000C2602" w:rsidDel="00924984">
          <w:rPr>
            <w:rFonts w:ascii="Times New Roman" w:hAnsi="Times New Roman" w:cs="Times New Roman"/>
            <w:sz w:val="24"/>
            <w:szCs w:val="24"/>
          </w:rPr>
          <w:delText>s</w:delText>
        </w:r>
        <w:r w:rsidR="00D6699B" w:rsidRPr="000C2602" w:rsidDel="00924984">
          <w:rPr>
            <w:rFonts w:ascii="Times New Roman" w:hAnsi="Times New Roman" w:cs="Times New Roman"/>
            <w:sz w:val="24"/>
            <w:szCs w:val="24"/>
          </w:rPr>
          <w:delText xml:space="preserve">, Tier C hospitals </w:delText>
        </w:r>
        <w:r w:rsidR="00AA7483" w:rsidRPr="000C2602" w:rsidDel="00924984">
          <w:rPr>
            <w:rFonts w:ascii="Times New Roman" w:hAnsi="Times New Roman" w:cs="Times New Roman"/>
            <w:sz w:val="24"/>
            <w:szCs w:val="24"/>
          </w:rPr>
          <w:delText>are</w:delText>
        </w:r>
        <w:r w:rsidR="00D6699B" w:rsidRPr="000C2602" w:rsidDel="00924984">
          <w:rPr>
            <w:rFonts w:ascii="Times New Roman" w:hAnsi="Times New Roman" w:cs="Times New Roman"/>
            <w:sz w:val="24"/>
            <w:szCs w:val="24"/>
          </w:rPr>
          <w:delText xml:space="preserve"> general hospitals with</w:delText>
        </w:r>
        <w:r w:rsidR="00AA7483" w:rsidRPr="000C2602" w:rsidDel="00924984">
          <w:rPr>
            <w:rFonts w:ascii="Times New Roman" w:hAnsi="Times New Roman" w:cs="Times New Roman"/>
            <w:sz w:val="24"/>
            <w:szCs w:val="24"/>
          </w:rPr>
          <w:delText xml:space="preserve"> </w:delText>
        </w:r>
        <w:r w:rsidR="00D6699B" w:rsidRPr="000C2602" w:rsidDel="00924984">
          <w:rPr>
            <w:rFonts w:ascii="Times New Roman" w:hAnsi="Times New Roman" w:cs="Times New Roman"/>
            <w:sz w:val="24"/>
            <w:szCs w:val="24"/>
          </w:rPr>
          <w:delText>pediatric services, and Tier D hospitals</w:delText>
        </w:r>
        <w:r w:rsidR="00AA7483" w:rsidRPr="000C2602" w:rsidDel="00924984">
          <w:rPr>
            <w:rFonts w:ascii="Times New Roman" w:hAnsi="Times New Roman" w:cs="Times New Roman"/>
            <w:sz w:val="24"/>
            <w:szCs w:val="24"/>
          </w:rPr>
          <w:delText xml:space="preserve"> are</w:delText>
        </w:r>
        <w:r w:rsidR="00D6699B" w:rsidRPr="000C2602" w:rsidDel="00924984">
          <w:rPr>
            <w:rFonts w:ascii="Times New Roman" w:hAnsi="Times New Roman" w:cs="Times New Roman"/>
            <w:sz w:val="24"/>
            <w:szCs w:val="24"/>
          </w:rPr>
          <w:delText xml:space="preserve"> general hospitals with minimal pediatric-specific care</w:delText>
        </w:r>
      </w:del>
      <w:r w:rsidR="00F20ECD" w:rsidRPr="000C2602">
        <w:rPr>
          <w:rFonts w:ascii="Times New Roman" w:hAnsi="Times New Roman" w:cs="Times New Roman"/>
          <w:sz w:val="24"/>
          <w:szCs w:val="24"/>
        </w:rPr>
        <w:t xml:space="preserve"> (Figure 1)</w:t>
      </w:r>
      <w:r w:rsidR="00D6699B" w:rsidRPr="000C2602">
        <w:rPr>
          <w:rFonts w:ascii="Times New Roman" w:hAnsi="Times New Roman" w:cs="Times New Roman"/>
          <w:sz w:val="24"/>
          <w:szCs w:val="24"/>
        </w:rPr>
        <w:t xml:space="preserve">. </w:t>
      </w:r>
      <w:del w:id="6" w:author="Mehul V Raval" w:date="2019-10-16T09:04:00Z">
        <w:r w:rsidR="00901DEE" w:rsidRPr="000C2602" w:rsidDel="001024D5">
          <w:rPr>
            <w:rFonts w:ascii="Times New Roman" w:hAnsi="Times New Roman" w:cs="Times New Roman"/>
            <w:sz w:val="24"/>
            <w:szCs w:val="24"/>
          </w:rPr>
          <w:delText>736 hospitals could not be classified due to missing data.</w:delText>
        </w:r>
      </w:del>
      <w:r w:rsidR="00901DEE" w:rsidRPr="000C2602">
        <w:rPr>
          <w:rFonts w:ascii="Times New Roman" w:hAnsi="Times New Roman" w:cs="Times New Roman"/>
          <w:sz w:val="24"/>
          <w:szCs w:val="24"/>
        </w:rPr>
        <w:t xml:space="preserve"> </w:t>
      </w:r>
    </w:p>
    <w:p w14:paraId="2D51636E" w14:textId="653ED1CE" w:rsidR="00BD5722" w:rsidRPr="000C2602" w:rsidRDefault="003A7ABE"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 xml:space="preserve">Characteristics of hospitals in each Tier </w:t>
      </w:r>
    </w:p>
    <w:p w14:paraId="26604888" w14:textId="37DAF98E" w:rsidR="003F3170" w:rsidRPr="000C2602" w:rsidRDefault="003A7ABE" w:rsidP="00EB329A">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To characterize the hospitals within each Tier</w:t>
      </w:r>
      <w:r w:rsidR="00BD5722" w:rsidRPr="000C2602">
        <w:rPr>
          <w:rFonts w:ascii="Times New Roman" w:hAnsi="Times New Roman" w:cs="Times New Roman"/>
          <w:sz w:val="24"/>
          <w:szCs w:val="24"/>
        </w:rPr>
        <w:t>, cross</w:t>
      </w:r>
      <w:r w:rsidR="008E16FB" w:rsidRPr="000C2602">
        <w:rPr>
          <w:rFonts w:ascii="Times New Roman" w:hAnsi="Times New Roman" w:cs="Times New Roman"/>
          <w:sz w:val="24"/>
          <w:szCs w:val="24"/>
        </w:rPr>
        <w:t xml:space="preserve"> tabulations</w:t>
      </w:r>
      <w:r w:rsidR="00BD5722" w:rsidRPr="000C2602">
        <w:rPr>
          <w:rFonts w:ascii="Times New Roman" w:hAnsi="Times New Roman" w:cs="Times New Roman"/>
          <w:sz w:val="24"/>
          <w:szCs w:val="24"/>
        </w:rPr>
        <w:t xml:space="preserve"> were performed between the </w:t>
      </w:r>
      <w:r w:rsidR="008E16FB" w:rsidRPr="000C2602">
        <w:rPr>
          <w:rFonts w:ascii="Times New Roman" w:hAnsi="Times New Roman" w:cs="Times New Roman"/>
          <w:sz w:val="24"/>
          <w:szCs w:val="24"/>
        </w:rPr>
        <w:t xml:space="preserve">4 </w:t>
      </w:r>
      <w:r w:rsidR="00BD5722" w:rsidRPr="000C2602">
        <w:rPr>
          <w:rFonts w:ascii="Times New Roman" w:hAnsi="Times New Roman" w:cs="Times New Roman"/>
          <w:sz w:val="24"/>
          <w:szCs w:val="24"/>
        </w:rPr>
        <w:t xml:space="preserve">Tiers and other </w:t>
      </w:r>
      <w:r w:rsidR="00137251" w:rsidRPr="000C2602">
        <w:rPr>
          <w:rFonts w:ascii="Times New Roman" w:hAnsi="Times New Roman" w:cs="Times New Roman"/>
          <w:sz w:val="24"/>
          <w:szCs w:val="24"/>
        </w:rPr>
        <w:t>pediatric</w:t>
      </w:r>
      <w:r w:rsidR="00407539" w:rsidRPr="000C2602">
        <w:rPr>
          <w:rFonts w:ascii="Times New Roman" w:hAnsi="Times New Roman" w:cs="Times New Roman"/>
          <w:sz w:val="24"/>
          <w:szCs w:val="24"/>
        </w:rPr>
        <w:t>-related</w:t>
      </w:r>
      <w:r w:rsidR="00137251" w:rsidRPr="000C2602">
        <w:rPr>
          <w:rFonts w:ascii="Times New Roman" w:hAnsi="Times New Roman" w:cs="Times New Roman"/>
          <w:sz w:val="24"/>
          <w:szCs w:val="24"/>
        </w:rPr>
        <w:t xml:space="preserve"> </w:t>
      </w:r>
      <w:r w:rsidR="00BD5722" w:rsidRPr="000C2602">
        <w:rPr>
          <w:rFonts w:ascii="Times New Roman" w:hAnsi="Times New Roman" w:cs="Times New Roman"/>
          <w:sz w:val="24"/>
          <w:szCs w:val="24"/>
        </w:rPr>
        <w:t>variable</w:t>
      </w:r>
      <w:r w:rsidR="00AA7483" w:rsidRPr="000C2602">
        <w:rPr>
          <w:rFonts w:ascii="Times New Roman" w:hAnsi="Times New Roman" w:cs="Times New Roman"/>
          <w:sz w:val="24"/>
          <w:szCs w:val="24"/>
        </w:rPr>
        <w:t>s</w:t>
      </w:r>
      <w:r w:rsidR="00BD5722" w:rsidRPr="000C2602">
        <w:rPr>
          <w:rFonts w:ascii="Times New Roman" w:hAnsi="Times New Roman" w:cs="Times New Roman"/>
          <w:sz w:val="24"/>
          <w:szCs w:val="24"/>
        </w:rPr>
        <w:t xml:space="preserve"> in the AHA dataset. </w:t>
      </w:r>
      <w:r w:rsidR="00407539" w:rsidRPr="000C2602">
        <w:rPr>
          <w:rFonts w:ascii="Times New Roman" w:hAnsi="Times New Roman" w:cs="Times New Roman"/>
          <w:sz w:val="24"/>
          <w:szCs w:val="24"/>
        </w:rPr>
        <w:t>V</w:t>
      </w:r>
      <w:r w:rsidR="00AA7483" w:rsidRPr="000C2602">
        <w:rPr>
          <w:rFonts w:ascii="Times New Roman" w:hAnsi="Times New Roman" w:cs="Times New Roman"/>
          <w:sz w:val="24"/>
          <w:szCs w:val="24"/>
        </w:rPr>
        <w:t xml:space="preserve">ariables </w:t>
      </w:r>
      <w:r w:rsidR="00407539" w:rsidRPr="000C2602">
        <w:rPr>
          <w:rFonts w:ascii="Times New Roman" w:hAnsi="Times New Roman" w:cs="Times New Roman"/>
          <w:sz w:val="24"/>
          <w:szCs w:val="24"/>
        </w:rPr>
        <w:t xml:space="preserve">from the AHA dataset </w:t>
      </w:r>
      <w:r w:rsidRPr="000C2602">
        <w:rPr>
          <w:rFonts w:ascii="Times New Roman" w:hAnsi="Times New Roman" w:cs="Times New Roman"/>
          <w:sz w:val="24"/>
          <w:szCs w:val="24"/>
        </w:rPr>
        <w:t>used to describe</w:t>
      </w:r>
      <w:r w:rsidR="0064695A" w:rsidRPr="000C2602">
        <w:rPr>
          <w:rFonts w:ascii="Times New Roman" w:hAnsi="Times New Roman" w:cs="Times New Roman"/>
          <w:sz w:val="24"/>
          <w:szCs w:val="24"/>
        </w:rPr>
        <w:t xml:space="preserve"> the T</w:t>
      </w:r>
      <w:r w:rsidR="00137251" w:rsidRPr="000C2602">
        <w:rPr>
          <w:rFonts w:ascii="Times New Roman" w:hAnsi="Times New Roman" w:cs="Times New Roman"/>
          <w:sz w:val="24"/>
          <w:szCs w:val="24"/>
        </w:rPr>
        <w:t>iers included presence of</w:t>
      </w:r>
      <w:r w:rsidR="00AA7483" w:rsidRPr="000C2602">
        <w:rPr>
          <w:rFonts w:ascii="Times New Roman" w:hAnsi="Times New Roman" w:cs="Times New Roman"/>
          <w:sz w:val="24"/>
          <w:szCs w:val="24"/>
        </w:rPr>
        <w:t xml:space="preserve"> </w:t>
      </w:r>
      <w:r w:rsidR="00BD5722" w:rsidRPr="000C2602">
        <w:rPr>
          <w:rFonts w:ascii="Times New Roman" w:hAnsi="Times New Roman" w:cs="Times New Roman"/>
          <w:sz w:val="24"/>
          <w:szCs w:val="24"/>
        </w:rPr>
        <w:t>general pediatric medical</w:t>
      </w:r>
      <w:r w:rsidR="00A87EB6" w:rsidRPr="000C2602">
        <w:rPr>
          <w:rFonts w:ascii="Times New Roman" w:hAnsi="Times New Roman" w:cs="Times New Roman"/>
          <w:sz w:val="24"/>
          <w:szCs w:val="24"/>
        </w:rPr>
        <w:t xml:space="preserve"> and surgical care</w:t>
      </w:r>
      <w:r w:rsidR="00BD5722" w:rsidRPr="000C2602">
        <w:rPr>
          <w:rFonts w:ascii="Times New Roman" w:hAnsi="Times New Roman" w:cs="Times New Roman"/>
          <w:sz w:val="24"/>
          <w:szCs w:val="24"/>
        </w:rPr>
        <w:t>, presence of full-time neonatal intensivists, presence of full-time pediatric intensivists,</w:t>
      </w:r>
      <w:r w:rsidR="000E0E4A" w:rsidRPr="000C2602">
        <w:rPr>
          <w:rFonts w:ascii="Times New Roman" w:hAnsi="Times New Roman" w:cs="Times New Roman"/>
          <w:sz w:val="24"/>
          <w:szCs w:val="24"/>
        </w:rPr>
        <w:t xml:space="preserve"> </w:t>
      </w:r>
      <w:r w:rsidR="00BD5722" w:rsidRPr="000C2602">
        <w:rPr>
          <w:rFonts w:ascii="Times New Roman" w:hAnsi="Times New Roman" w:cs="Times New Roman"/>
          <w:sz w:val="24"/>
          <w:szCs w:val="24"/>
        </w:rPr>
        <w:t>Council of Teaching Hospital membership</w:t>
      </w:r>
      <w:r w:rsidR="000E0E4A" w:rsidRPr="000C2602">
        <w:rPr>
          <w:rFonts w:ascii="Times New Roman" w:hAnsi="Times New Roman" w:cs="Times New Roman"/>
          <w:sz w:val="24"/>
          <w:szCs w:val="24"/>
        </w:rPr>
        <w:t>, presence of pediatric cardiac services</w:t>
      </w:r>
      <w:r w:rsidR="00D50936" w:rsidRPr="000C2602">
        <w:rPr>
          <w:rFonts w:ascii="Times New Roman" w:hAnsi="Times New Roman" w:cs="Times New Roman"/>
          <w:sz w:val="24"/>
          <w:szCs w:val="24"/>
        </w:rPr>
        <w:t xml:space="preserve">, and </w:t>
      </w:r>
      <w:r w:rsidR="0032761F" w:rsidRPr="000C2602">
        <w:rPr>
          <w:rFonts w:ascii="Times New Roman" w:hAnsi="Times New Roman" w:cs="Times New Roman"/>
          <w:sz w:val="24"/>
          <w:szCs w:val="24"/>
        </w:rPr>
        <w:t xml:space="preserve">hospital </w:t>
      </w:r>
      <w:r w:rsidR="00D50936" w:rsidRPr="000C2602">
        <w:rPr>
          <w:rFonts w:ascii="Times New Roman" w:hAnsi="Times New Roman" w:cs="Times New Roman"/>
          <w:sz w:val="24"/>
          <w:szCs w:val="24"/>
        </w:rPr>
        <w:t>location (metropolitan, micropolitan, or rural)</w:t>
      </w:r>
      <w:r w:rsidR="006326A0" w:rsidRPr="000C2602">
        <w:rPr>
          <w:rFonts w:ascii="Times New Roman" w:hAnsi="Times New Roman" w:cs="Times New Roman"/>
          <w:sz w:val="24"/>
          <w:szCs w:val="24"/>
        </w:rPr>
        <w:t xml:space="preserve">. </w:t>
      </w:r>
      <w:r w:rsidR="000C2240" w:rsidRPr="000C2602">
        <w:rPr>
          <w:rFonts w:ascii="Times New Roman" w:hAnsi="Times New Roman" w:cs="Times New Roman"/>
          <w:sz w:val="24"/>
          <w:szCs w:val="24"/>
        </w:rPr>
        <w:t>Hospitals were</w:t>
      </w:r>
      <w:r w:rsidR="006326A0" w:rsidRPr="000C2602">
        <w:rPr>
          <w:rFonts w:ascii="Times New Roman" w:hAnsi="Times New Roman" w:cs="Times New Roman"/>
          <w:sz w:val="24"/>
          <w:szCs w:val="24"/>
        </w:rPr>
        <w:t xml:space="preserve"> categorized as having pediatric cardiac services if </w:t>
      </w:r>
      <w:r w:rsidR="000C2240" w:rsidRPr="000C2602">
        <w:rPr>
          <w:rFonts w:ascii="Times New Roman" w:hAnsi="Times New Roman" w:cs="Times New Roman"/>
          <w:sz w:val="24"/>
          <w:szCs w:val="24"/>
        </w:rPr>
        <w:t>they</w:t>
      </w:r>
      <w:r w:rsidR="006326A0" w:rsidRPr="000C2602">
        <w:rPr>
          <w:rFonts w:ascii="Times New Roman" w:hAnsi="Times New Roman" w:cs="Times New Roman"/>
          <w:sz w:val="24"/>
          <w:szCs w:val="24"/>
        </w:rPr>
        <w:t xml:space="preserve"> had </w:t>
      </w:r>
      <w:r w:rsidR="00967352" w:rsidRPr="000C2602">
        <w:rPr>
          <w:rFonts w:ascii="Times New Roman" w:hAnsi="Times New Roman" w:cs="Times New Roman"/>
          <w:sz w:val="24"/>
          <w:szCs w:val="24"/>
        </w:rPr>
        <w:t>a</w:t>
      </w:r>
      <w:r w:rsidR="001A70BB" w:rsidRPr="000C2602">
        <w:rPr>
          <w:rFonts w:ascii="Times New Roman" w:hAnsi="Times New Roman" w:cs="Times New Roman"/>
          <w:sz w:val="24"/>
          <w:szCs w:val="24"/>
        </w:rPr>
        <w:t>t</w:t>
      </w:r>
      <w:r w:rsidR="00E703F5" w:rsidRPr="000C2602">
        <w:rPr>
          <w:rFonts w:ascii="Times New Roman" w:hAnsi="Times New Roman" w:cs="Times New Roman"/>
          <w:sz w:val="24"/>
          <w:szCs w:val="24"/>
        </w:rPr>
        <w:t xml:space="preserve"> least one</w:t>
      </w:r>
      <w:r w:rsidR="00967352" w:rsidRPr="000C2602">
        <w:rPr>
          <w:rFonts w:ascii="Times New Roman" w:hAnsi="Times New Roman" w:cs="Times New Roman"/>
          <w:sz w:val="24"/>
          <w:szCs w:val="24"/>
        </w:rPr>
        <w:t xml:space="preserve"> </w:t>
      </w:r>
      <w:r w:rsidR="006326A0" w:rsidRPr="000C2602">
        <w:rPr>
          <w:rFonts w:ascii="Times New Roman" w:hAnsi="Times New Roman" w:cs="Times New Roman"/>
          <w:sz w:val="24"/>
          <w:szCs w:val="24"/>
        </w:rPr>
        <w:t>of the following</w:t>
      </w:r>
      <w:r w:rsidR="000E0E4A" w:rsidRPr="000C2602">
        <w:rPr>
          <w:rFonts w:ascii="Times New Roman" w:hAnsi="Times New Roman" w:cs="Times New Roman"/>
          <w:sz w:val="24"/>
          <w:szCs w:val="24"/>
        </w:rPr>
        <w:t xml:space="preserve">: </w:t>
      </w:r>
      <w:r w:rsidR="0032761F" w:rsidRPr="000C2602">
        <w:rPr>
          <w:rFonts w:ascii="Times New Roman" w:hAnsi="Times New Roman" w:cs="Times New Roman"/>
          <w:sz w:val="24"/>
          <w:szCs w:val="24"/>
        </w:rPr>
        <w:t xml:space="preserve">general </w:t>
      </w:r>
      <w:r w:rsidR="000E0E4A" w:rsidRPr="000C2602">
        <w:rPr>
          <w:rFonts w:ascii="Times New Roman" w:hAnsi="Times New Roman" w:cs="Times New Roman"/>
          <w:sz w:val="24"/>
          <w:szCs w:val="24"/>
        </w:rPr>
        <w:t xml:space="preserve">pediatric cardiac services, </w:t>
      </w:r>
      <w:r w:rsidR="000C2240" w:rsidRPr="000C2602">
        <w:rPr>
          <w:rFonts w:ascii="Times New Roman" w:hAnsi="Times New Roman" w:cs="Times New Roman"/>
          <w:sz w:val="24"/>
          <w:szCs w:val="24"/>
        </w:rPr>
        <w:t xml:space="preserve">pediatric </w:t>
      </w:r>
      <w:r w:rsidR="000E0E4A" w:rsidRPr="000C2602">
        <w:rPr>
          <w:rFonts w:ascii="Times New Roman" w:hAnsi="Times New Roman" w:cs="Times New Roman"/>
          <w:sz w:val="24"/>
          <w:szCs w:val="24"/>
        </w:rPr>
        <w:t xml:space="preserve">cardiac surgery, pediatric diagnostic catheterization, pediatric interventional catheterization, </w:t>
      </w:r>
      <w:r w:rsidR="006326A0" w:rsidRPr="000C2602">
        <w:rPr>
          <w:rFonts w:ascii="Times New Roman" w:hAnsi="Times New Roman" w:cs="Times New Roman"/>
          <w:sz w:val="24"/>
          <w:szCs w:val="24"/>
        </w:rPr>
        <w:t xml:space="preserve">or </w:t>
      </w:r>
      <w:r w:rsidR="000E0E4A" w:rsidRPr="000C2602">
        <w:rPr>
          <w:rFonts w:ascii="Times New Roman" w:hAnsi="Times New Roman" w:cs="Times New Roman"/>
          <w:sz w:val="24"/>
          <w:szCs w:val="24"/>
        </w:rPr>
        <w:t xml:space="preserve">pediatric cardiac electrophysiology. </w:t>
      </w:r>
      <w:r w:rsidR="006326A0" w:rsidRPr="000C2602">
        <w:rPr>
          <w:rFonts w:ascii="Times New Roman" w:hAnsi="Times New Roman" w:cs="Times New Roman"/>
          <w:sz w:val="24"/>
          <w:szCs w:val="24"/>
        </w:rPr>
        <w:t>In addition to these variables</w:t>
      </w:r>
      <w:r w:rsidR="005364EA" w:rsidRPr="000C2602">
        <w:rPr>
          <w:rFonts w:ascii="Times New Roman" w:hAnsi="Times New Roman" w:cs="Times New Roman"/>
          <w:sz w:val="24"/>
          <w:szCs w:val="24"/>
        </w:rPr>
        <w:t xml:space="preserve">, we also calculated </w:t>
      </w:r>
      <w:r w:rsidR="00967352" w:rsidRPr="000C2602">
        <w:rPr>
          <w:rFonts w:ascii="Times New Roman" w:hAnsi="Times New Roman" w:cs="Times New Roman"/>
          <w:sz w:val="24"/>
          <w:szCs w:val="24"/>
        </w:rPr>
        <w:t xml:space="preserve">the </w:t>
      </w:r>
      <w:r w:rsidR="00D12334" w:rsidRPr="000C2602">
        <w:rPr>
          <w:rFonts w:ascii="Times New Roman" w:hAnsi="Times New Roman" w:cs="Times New Roman"/>
          <w:sz w:val="24"/>
          <w:szCs w:val="24"/>
        </w:rPr>
        <w:t>mean</w:t>
      </w:r>
      <w:r w:rsidR="00787AF5" w:rsidRPr="000C2602">
        <w:rPr>
          <w:rFonts w:ascii="Times New Roman" w:hAnsi="Times New Roman" w:cs="Times New Roman"/>
          <w:sz w:val="24"/>
          <w:szCs w:val="24"/>
        </w:rPr>
        <w:t xml:space="preserve"> number of pediatric hospital beds</w:t>
      </w:r>
      <w:r w:rsidR="0032761F" w:rsidRPr="000C2602">
        <w:rPr>
          <w:rFonts w:ascii="Times New Roman" w:hAnsi="Times New Roman" w:cs="Times New Roman"/>
          <w:sz w:val="24"/>
          <w:szCs w:val="24"/>
        </w:rPr>
        <w:t xml:space="preserve"> </w:t>
      </w:r>
      <w:r w:rsidR="00E703F5" w:rsidRPr="000C2602">
        <w:rPr>
          <w:rFonts w:ascii="Times New Roman" w:hAnsi="Times New Roman" w:cs="Times New Roman"/>
          <w:sz w:val="24"/>
          <w:szCs w:val="24"/>
        </w:rPr>
        <w:t xml:space="preserve">and the mean percentage of hospital beds devoted to pediatric patients </w:t>
      </w:r>
      <w:r w:rsidR="0032761F" w:rsidRPr="000C2602">
        <w:rPr>
          <w:rFonts w:ascii="Times New Roman" w:hAnsi="Times New Roman" w:cs="Times New Roman"/>
          <w:sz w:val="24"/>
          <w:szCs w:val="24"/>
        </w:rPr>
        <w:t>in each Tier.</w:t>
      </w:r>
      <w:r w:rsidR="00D12334" w:rsidRPr="000C2602">
        <w:rPr>
          <w:rFonts w:ascii="Times New Roman" w:hAnsi="Times New Roman" w:cs="Times New Roman"/>
          <w:sz w:val="24"/>
          <w:szCs w:val="24"/>
        </w:rPr>
        <w:t xml:space="preserve"> </w:t>
      </w:r>
      <w:r w:rsidR="00E703F5" w:rsidRPr="000C2602">
        <w:rPr>
          <w:rFonts w:ascii="Times New Roman" w:hAnsi="Times New Roman" w:cs="Times New Roman"/>
          <w:sz w:val="24"/>
          <w:szCs w:val="24"/>
        </w:rPr>
        <w:t>The percentage of hospital beds devoted to pediatric patients</w:t>
      </w:r>
      <w:r w:rsidR="00A31175" w:rsidRPr="000C2602">
        <w:rPr>
          <w:rFonts w:ascii="Times New Roman" w:hAnsi="Times New Roman" w:cs="Times New Roman"/>
          <w:sz w:val="24"/>
          <w:szCs w:val="24"/>
        </w:rPr>
        <w:t xml:space="preserve"> </w:t>
      </w:r>
      <w:r w:rsidR="00D12334" w:rsidRPr="000C2602">
        <w:rPr>
          <w:rFonts w:ascii="Times New Roman" w:hAnsi="Times New Roman" w:cs="Times New Roman"/>
          <w:sz w:val="24"/>
          <w:szCs w:val="24"/>
        </w:rPr>
        <w:t>was calculate</w:t>
      </w:r>
      <w:r w:rsidR="003A404E" w:rsidRPr="000C2602">
        <w:rPr>
          <w:rFonts w:ascii="Times New Roman" w:hAnsi="Times New Roman" w:cs="Times New Roman"/>
          <w:sz w:val="24"/>
          <w:szCs w:val="24"/>
        </w:rPr>
        <w:t>d</w:t>
      </w:r>
      <w:r w:rsidR="00D12334" w:rsidRPr="000C2602">
        <w:rPr>
          <w:rFonts w:ascii="Times New Roman" w:hAnsi="Times New Roman" w:cs="Times New Roman"/>
          <w:sz w:val="24"/>
          <w:szCs w:val="24"/>
        </w:rPr>
        <w:t xml:space="preserve"> by summing the total number of pediatric beds (sum of </w:t>
      </w:r>
      <w:r w:rsidR="000E0E4A" w:rsidRPr="000C2602">
        <w:rPr>
          <w:rFonts w:ascii="Times New Roman" w:hAnsi="Times New Roman" w:cs="Times New Roman"/>
          <w:sz w:val="24"/>
          <w:szCs w:val="24"/>
        </w:rPr>
        <w:t>general pediatric beds</w:t>
      </w:r>
      <w:r w:rsidR="00D12334" w:rsidRPr="000C2602">
        <w:rPr>
          <w:rFonts w:ascii="Times New Roman" w:hAnsi="Times New Roman" w:cs="Times New Roman"/>
          <w:sz w:val="24"/>
          <w:szCs w:val="24"/>
        </w:rPr>
        <w:t xml:space="preserve">, </w:t>
      </w:r>
      <w:r w:rsidR="00F80330" w:rsidRPr="000C2602">
        <w:rPr>
          <w:rFonts w:ascii="Times New Roman" w:hAnsi="Times New Roman" w:cs="Times New Roman"/>
          <w:sz w:val="24"/>
          <w:szCs w:val="24"/>
        </w:rPr>
        <w:t>NICU beds</w:t>
      </w:r>
      <w:r w:rsidR="00D12334" w:rsidRPr="000C2602">
        <w:rPr>
          <w:rFonts w:ascii="Times New Roman" w:hAnsi="Times New Roman" w:cs="Times New Roman"/>
          <w:sz w:val="24"/>
          <w:szCs w:val="24"/>
        </w:rPr>
        <w:t xml:space="preserve">, </w:t>
      </w:r>
      <w:r w:rsidR="00F80330" w:rsidRPr="000C2602">
        <w:rPr>
          <w:rFonts w:ascii="Times New Roman" w:hAnsi="Times New Roman" w:cs="Times New Roman"/>
          <w:sz w:val="24"/>
          <w:szCs w:val="24"/>
        </w:rPr>
        <w:t xml:space="preserve">neonatal </w:t>
      </w:r>
      <w:r w:rsidR="00F80330" w:rsidRPr="00DB5CD1">
        <w:rPr>
          <w:rFonts w:ascii="Times New Roman" w:hAnsi="Times New Roman" w:cs="Times New Roman"/>
          <w:sz w:val="24"/>
          <w:szCs w:val="24"/>
        </w:rPr>
        <w:t>intermediate care beds</w:t>
      </w:r>
      <w:r w:rsidR="00D12334" w:rsidRPr="00DB5CD1">
        <w:rPr>
          <w:rFonts w:ascii="Times New Roman" w:hAnsi="Times New Roman" w:cs="Times New Roman"/>
          <w:sz w:val="24"/>
          <w:szCs w:val="24"/>
        </w:rPr>
        <w:t xml:space="preserve">, and </w:t>
      </w:r>
      <w:r w:rsidR="00F80330" w:rsidRPr="00DB5CD1">
        <w:rPr>
          <w:rFonts w:ascii="Times New Roman" w:hAnsi="Times New Roman" w:cs="Times New Roman"/>
          <w:sz w:val="24"/>
          <w:szCs w:val="24"/>
        </w:rPr>
        <w:t>PICU beds</w:t>
      </w:r>
      <w:r w:rsidR="00D219BF" w:rsidRPr="00DB5CD1">
        <w:rPr>
          <w:rFonts w:ascii="Times New Roman" w:hAnsi="Times New Roman" w:cs="Times New Roman"/>
          <w:sz w:val="24"/>
          <w:szCs w:val="24"/>
        </w:rPr>
        <w:t>)</w:t>
      </w:r>
      <w:r w:rsidR="00D12334" w:rsidRPr="00DB5CD1">
        <w:rPr>
          <w:rFonts w:ascii="Times New Roman" w:hAnsi="Times New Roman" w:cs="Times New Roman"/>
          <w:sz w:val="24"/>
          <w:szCs w:val="24"/>
        </w:rPr>
        <w:t xml:space="preserve">, dividing by the total number of hospital beds, and converting to a percentage. </w:t>
      </w:r>
      <w:r w:rsidR="00EB329A" w:rsidRPr="00DB5CD1">
        <w:rPr>
          <w:rFonts w:ascii="Times New Roman" w:hAnsi="Times New Roman" w:cs="Times New Roman"/>
          <w:sz w:val="24"/>
          <w:szCs w:val="24"/>
        </w:rPr>
        <w:t xml:space="preserve">Chi squared tests and one-way ANOVA were used to assess </w:t>
      </w:r>
      <w:r w:rsidR="00DB5CD1" w:rsidRPr="00DB5CD1">
        <w:rPr>
          <w:rFonts w:ascii="Times New Roman" w:hAnsi="Times New Roman" w:cs="Times New Roman"/>
          <w:sz w:val="24"/>
          <w:szCs w:val="24"/>
        </w:rPr>
        <w:t xml:space="preserve">between-Tier </w:t>
      </w:r>
      <w:r w:rsidR="00EB329A" w:rsidRPr="00DB5CD1">
        <w:rPr>
          <w:rFonts w:ascii="Times New Roman" w:hAnsi="Times New Roman" w:cs="Times New Roman"/>
          <w:sz w:val="24"/>
          <w:szCs w:val="24"/>
        </w:rPr>
        <w:t>differences</w:t>
      </w:r>
      <w:r w:rsidR="00DB5CD1" w:rsidRPr="00DB5CD1">
        <w:rPr>
          <w:rFonts w:ascii="Times New Roman" w:hAnsi="Times New Roman" w:cs="Times New Roman"/>
          <w:sz w:val="24"/>
          <w:szCs w:val="24"/>
        </w:rPr>
        <w:t xml:space="preserve"> in each of these characteristics</w:t>
      </w:r>
      <w:r w:rsidR="00EB329A" w:rsidRPr="00DB5CD1">
        <w:rPr>
          <w:rFonts w:ascii="Times New Roman" w:hAnsi="Times New Roman" w:cs="Times New Roman"/>
          <w:sz w:val="24"/>
          <w:szCs w:val="24"/>
        </w:rPr>
        <w:t>. All analyses were conducted in SPSS Version 24.</w:t>
      </w:r>
      <w:r w:rsidR="00EB329A" w:rsidRPr="00DB5CD1">
        <w:rPr>
          <w:rFonts w:ascii="Times New Roman" w:hAnsi="Times New Roman" w:cs="Times New Roman"/>
          <w:sz w:val="24"/>
          <w:szCs w:val="24"/>
        </w:rPr>
        <w:fldChar w:fldCharType="begin"/>
      </w:r>
      <w:r w:rsidR="00EB329A" w:rsidRPr="00DB5CD1">
        <w:rPr>
          <w:rFonts w:ascii="Times New Roman" w:hAnsi="Times New Roman" w:cs="Times New Roman"/>
          <w:sz w:val="24"/>
          <w:szCs w:val="24"/>
        </w:rPr>
        <w:instrText xml:space="preserve"> ADDIN EN.CITE &lt;EndNote&gt;&lt;Cite&gt;&lt;Author&gt;IBM Corp&lt;/Author&gt;&lt;Year&gt;2016&lt;/Year&gt;&lt;RecNum&gt;13&lt;/RecNum&gt;&lt;DisplayText&gt;&lt;style face="superscript"&gt;4&lt;/style&gt;&lt;/DisplayText&gt;&lt;record&gt;&lt;rec-number&gt;13&lt;/rec-number&gt;&lt;foreign-keys&gt;&lt;key app="EN" db-id="as2e9st5cr05vpepezbpdex902ttxdxvwefp" timestamp="1540687993"&gt;13&lt;/key&gt;&lt;/foreign-keys&gt;&lt;ref-type name="Computer Program"&gt;9&lt;/ref-type&gt;&lt;contributors&gt;&lt;authors&gt;&lt;author&gt;IBM Corp,&lt;/author&gt;&lt;/authors&gt;&lt;/contributors&gt;&lt;titles&gt;&lt;title&gt;IBM SPSS Statistics for Windows&lt;/title&gt;&lt;/titles&gt;&lt;edition&gt;24&lt;/edition&gt;&lt;dates&gt;&lt;year&gt;2016&lt;/year&gt;&lt;/dates&gt;&lt;pub-location&gt;Armonk, NY&lt;/pub-location&gt;&lt;publisher&gt;IBM Corp&lt;/publisher&gt;&lt;urls&gt;&lt;/urls&gt;&lt;/record&gt;&lt;/Cite&gt;&lt;/EndNote&gt;</w:instrText>
      </w:r>
      <w:r w:rsidR="00EB329A" w:rsidRPr="00DB5CD1">
        <w:rPr>
          <w:rFonts w:ascii="Times New Roman" w:hAnsi="Times New Roman" w:cs="Times New Roman"/>
          <w:sz w:val="24"/>
          <w:szCs w:val="24"/>
        </w:rPr>
        <w:fldChar w:fldCharType="separate"/>
      </w:r>
      <w:r w:rsidR="00EB329A" w:rsidRPr="00DB5CD1">
        <w:rPr>
          <w:rFonts w:ascii="Times New Roman" w:hAnsi="Times New Roman" w:cs="Times New Roman"/>
          <w:noProof/>
          <w:sz w:val="24"/>
          <w:szCs w:val="24"/>
          <w:vertAlign w:val="superscript"/>
        </w:rPr>
        <w:t>4</w:t>
      </w:r>
      <w:r w:rsidR="00EB329A" w:rsidRPr="00DB5CD1">
        <w:rPr>
          <w:rFonts w:ascii="Times New Roman" w:hAnsi="Times New Roman" w:cs="Times New Roman"/>
          <w:sz w:val="24"/>
          <w:szCs w:val="24"/>
        </w:rPr>
        <w:fldChar w:fldCharType="end"/>
      </w:r>
    </w:p>
    <w:p w14:paraId="56CB4D84" w14:textId="77777777" w:rsidR="008911A6"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classifications using publicly available data</w:t>
      </w:r>
    </w:p>
    <w:p w14:paraId="50699F10" w14:textId="0E57D8D7" w:rsidR="007F6DA7" w:rsidRPr="000C2602" w:rsidRDefault="00A07CA9" w:rsidP="00967352">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The Tiers were then validated against publicly available dat</w:t>
      </w:r>
      <w:r w:rsidR="00F90E17" w:rsidRPr="000C2602">
        <w:rPr>
          <w:rFonts w:ascii="Times New Roman" w:hAnsi="Times New Roman" w:cs="Times New Roman"/>
          <w:sz w:val="24"/>
          <w:szCs w:val="24"/>
        </w:rPr>
        <w:t xml:space="preserve">a, which included </w:t>
      </w:r>
      <w:ins w:id="7" w:author="Mehul V Raval" w:date="2019-10-16T08:59:00Z">
        <w:r w:rsidR="001024D5">
          <w:rPr>
            <w:rFonts w:ascii="Times New Roman" w:hAnsi="Times New Roman" w:cs="Times New Roman"/>
            <w:sz w:val="24"/>
            <w:szCs w:val="24"/>
          </w:rPr>
          <w:t xml:space="preserve">Children’s Hospital </w:t>
        </w:r>
      </w:ins>
      <w:ins w:id="8" w:author="Mehul V Raval" w:date="2019-10-16T09:00:00Z">
        <w:r w:rsidR="001024D5">
          <w:rPr>
            <w:rFonts w:ascii="Times New Roman" w:hAnsi="Times New Roman" w:cs="Times New Roman"/>
            <w:sz w:val="24"/>
            <w:szCs w:val="24"/>
          </w:rPr>
          <w:t>Association</w:t>
        </w:r>
      </w:ins>
      <w:del w:id="9" w:author="Mehul V Raval" w:date="2019-10-16T08:59:00Z">
        <w:r w:rsidR="00CA4D93" w:rsidRPr="000C2602" w:rsidDel="001024D5">
          <w:rPr>
            <w:rFonts w:ascii="Times New Roman" w:hAnsi="Times New Roman" w:cs="Times New Roman"/>
            <w:sz w:val="24"/>
            <w:szCs w:val="24"/>
          </w:rPr>
          <w:delText>CHA</w:delText>
        </w:r>
      </w:del>
      <w:r w:rsidR="00CA4D93" w:rsidRPr="000C2602">
        <w:rPr>
          <w:rFonts w:ascii="Times New Roman" w:hAnsi="Times New Roman" w:cs="Times New Roman"/>
          <w:sz w:val="24"/>
          <w:szCs w:val="24"/>
        </w:rPr>
        <w:t xml:space="preserve"> </w:t>
      </w:r>
      <w:r w:rsidR="006542B2" w:rsidRPr="000C2602">
        <w:rPr>
          <w:rFonts w:ascii="Times New Roman" w:hAnsi="Times New Roman" w:cs="Times New Roman"/>
          <w:sz w:val="24"/>
          <w:szCs w:val="24"/>
        </w:rPr>
        <w:t>membership</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&lt;EndNote&gt;&lt;Cite&gt;&lt;Author&gt;Children&amp;apos;s Hospital Association&lt;/Author&gt;&lt;Year&gt;2017&lt;/Year&gt;&lt;RecNum&gt;14&lt;/RecNum&gt;&lt;DisplayText&gt;&lt;style face="superscript"&gt;5&lt;/style&gt;&lt;/DisplayText&gt;&lt;record&gt;&lt;rec-number&gt;14&lt;/rec-number&gt;&lt;foreign-keys&gt;&lt;key app="EN" db-id="as2e9st5cr05vpepezbpdex902ttxdxvwefp" timestamp="1540687993"&gt;14&lt;/key&gt;&lt;/foreign-keys&gt;&lt;ref-type name="Web Page"&gt;12&lt;/ref-type&gt;&lt;contributors&gt;&lt;authors&gt;&lt;author&gt;Children&amp;apos;s Hospital Association,&lt;/author&gt;&lt;/authors&gt;&lt;/contributors&gt;&lt;titles&gt;&lt;title&gt;Children&amp;apos;s Hospital Directory&lt;/title&gt;&lt;/titles&gt;&lt;dates&gt;&lt;year&gt;2017&lt;/year&gt;&lt;/dates&gt;&lt;urls&gt;&lt;related-urls&gt;&lt;url&gt;https://www.childrenshospitals.org/Directories/Hospital-Directory&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5</w:t>
      </w:r>
      <w:r w:rsidR="007441E8" w:rsidRPr="000C2602">
        <w:rPr>
          <w:rFonts w:ascii="Times New Roman" w:hAnsi="Times New Roman" w:cs="Times New Roman"/>
          <w:sz w:val="24"/>
          <w:szCs w:val="24"/>
        </w:rPr>
        <w:fldChar w:fldCharType="end"/>
      </w:r>
      <w:r w:rsidR="00EB483C" w:rsidRPr="000C2602">
        <w:rPr>
          <w:rFonts w:ascii="Times New Roman" w:hAnsi="Times New Roman" w:cs="Times New Roman"/>
          <w:sz w:val="24"/>
          <w:szCs w:val="24"/>
        </w:rPr>
        <w:t xml:space="preserve">, </w:t>
      </w:r>
      <w:r w:rsidR="006542B2" w:rsidRPr="000C2602">
        <w:rPr>
          <w:rFonts w:ascii="Times New Roman" w:hAnsi="Times New Roman" w:cs="Times New Roman"/>
          <w:sz w:val="24"/>
          <w:szCs w:val="24"/>
        </w:rPr>
        <w:t>Children’s Oncology Group</w:t>
      </w:r>
      <w:r w:rsidR="007D173D" w:rsidRPr="000C2602">
        <w:rPr>
          <w:rFonts w:ascii="Times New Roman" w:hAnsi="Times New Roman" w:cs="Times New Roman"/>
          <w:sz w:val="24"/>
          <w:szCs w:val="24"/>
        </w:rPr>
        <w:t xml:space="preserve"> </w:t>
      </w:r>
      <w:del w:id="10" w:author="Mehul V Raval" w:date="2019-10-16T08:59:00Z">
        <w:r w:rsidR="007D173D" w:rsidRPr="000C2602" w:rsidDel="001024D5">
          <w:rPr>
            <w:rFonts w:ascii="Times New Roman" w:hAnsi="Times New Roman" w:cs="Times New Roman"/>
            <w:sz w:val="24"/>
            <w:szCs w:val="24"/>
          </w:rPr>
          <w:delText>(COG)</w:delText>
        </w:r>
        <w:r w:rsidR="006542B2" w:rsidRPr="000C2602" w:rsidDel="001024D5">
          <w:rPr>
            <w:rFonts w:ascii="Times New Roman" w:hAnsi="Times New Roman" w:cs="Times New Roman"/>
            <w:sz w:val="24"/>
            <w:szCs w:val="24"/>
          </w:rPr>
          <w:delText xml:space="preserve"> </w:delText>
        </w:r>
      </w:del>
      <w:r w:rsidR="006542B2" w:rsidRPr="000C2602">
        <w:rPr>
          <w:rFonts w:ascii="Times New Roman" w:hAnsi="Times New Roman" w:cs="Times New Roman"/>
          <w:sz w:val="24"/>
          <w:szCs w:val="24"/>
        </w:rPr>
        <w:t>membership</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&lt;EndNote&gt;&lt;Cite&gt;&lt;Author&gt;Children&amp;apos;s Oncology Group&lt;/Author&gt;&lt;Year&gt;2017&lt;/Year&gt;&lt;RecNum&gt;15&lt;/RecNum&gt;&lt;DisplayText&gt;&lt;style face="superscript"&gt;6&lt;/style&gt;&lt;/DisplayText&gt;&lt;record&gt;&lt;rec-number&gt;15&lt;/rec-number&gt;&lt;foreign-keys&gt;&lt;key app="EN" db-id="as2e9st5cr05vpepezbpdex902ttxdxvwefp" timestamp="1540687993"&gt;15&lt;/key&gt;&lt;/foreign-keys&gt;&lt;ref-type name="Web Page"&gt;12&lt;/ref-type&gt;&lt;contributors&gt;&lt;authors&gt;&lt;author&gt;Children&amp;apos;s Oncology Group,&lt;/author&gt;&lt;/authors&gt;&lt;/contributors&gt;&lt;titles&gt;&lt;title&gt;Locations&lt;/title&gt;&lt;/titles&gt;&lt;dates&gt;&lt;year&gt;2017&lt;/year&gt;&lt;/dates&gt;&lt;urls&gt;&lt;related-urls&gt;&lt;url&gt;https://childrensoncologygroup.org/index.php/location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6</w:t>
      </w:r>
      <w:r w:rsidR="007441E8" w:rsidRPr="000C2602">
        <w:rPr>
          <w:rFonts w:ascii="Times New Roman" w:hAnsi="Times New Roman" w:cs="Times New Roman"/>
          <w:sz w:val="24"/>
          <w:szCs w:val="24"/>
        </w:rPr>
        <w:fldChar w:fldCharType="end"/>
      </w:r>
      <w:r w:rsidR="00EB483C" w:rsidRPr="000C2602">
        <w:rPr>
          <w:rFonts w:ascii="Times New Roman" w:hAnsi="Times New Roman" w:cs="Times New Roman"/>
          <w:sz w:val="24"/>
          <w:szCs w:val="24"/>
        </w:rPr>
        <w:t>,</w:t>
      </w:r>
      <w:r w:rsidR="007D173D" w:rsidRPr="000C2602">
        <w:rPr>
          <w:rFonts w:ascii="Times New Roman" w:hAnsi="Times New Roman" w:cs="Times New Roman"/>
          <w:sz w:val="24"/>
          <w:szCs w:val="24"/>
        </w:rPr>
        <w:t xml:space="preserve"> </w:t>
      </w:r>
      <w:r w:rsidR="00CA4D93" w:rsidRPr="000C2602">
        <w:rPr>
          <w:rFonts w:ascii="Times New Roman" w:hAnsi="Times New Roman" w:cs="Times New Roman"/>
          <w:sz w:val="24"/>
          <w:szCs w:val="24"/>
        </w:rPr>
        <w:lastRenderedPageBreak/>
        <w:t>presence of a</w:t>
      </w:r>
      <w:r w:rsidR="00E5161B">
        <w:rPr>
          <w:rFonts w:ascii="Times New Roman" w:hAnsi="Times New Roman" w:cs="Times New Roman"/>
          <w:sz w:val="24"/>
          <w:szCs w:val="24"/>
        </w:rPr>
        <w:t>n American College of Surgeons (ACS)</w:t>
      </w:r>
      <w:r w:rsidR="00EB3B80" w:rsidRPr="000C2602">
        <w:rPr>
          <w:rFonts w:ascii="Times New Roman" w:hAnsi="Times New Roman" w:cs="Times New Roman"/>
          <w:sz w:val="24"/>
          <w:szCs w:val="24"/>
        </w:rPr>
        <w:t xml:space="preserve"> verified</w:t>
      </w:r>
      <w:r w:rsidR="00CA4D93" w:rsidRPr="000C2602">
        <w:rPr>
          <w:rFonts w:ascii="Times New Roman" w:hAnsi="Times New Roman" w:cs="Times New Roman"/>
          <w:sz w:val="24"/>
          <w:szCs w:val="24"/>
        </w:rPr>
        <w:t xml:space="preserve"> </w:t>
      </w:r>
      <w:r w:rsidR="007D173D" w:rsidRPr="000C2602">
        <w:rPr>
          <w:rFonts w:ascii="Times New Roman" w:hAnsi="Times New Roman" w:cs="Times New Roman"/>
          <w:sz w:val="24"/>
          <w:szCs w:val="24"/>
        </w:rPr>
        <w:t>pediatric trauma</w:t>
      </w:r>
      <w:r w:rsidR="00EB3B80" w:rsidRPr="000C2602">
        <w:rPr>
          <w:rFonts w:ascii="Times New Roman" w:hAnsi="Times New Roman" w:cs="Times New Roman"/>
          <w:sz w:val="24"/>
          <w:szCs w:val="24"/>
        </w:rPr>
        <w:t xml:space="preserve"> center (level</w:t>
      </w:r>
      <w:r w:rsidR="007D173D" w:rsidRPr="000C2602">
        <w:rPr>
          <w:rFonts w:ascii="Times New Roman" w:hAnsi="Times New Roman" w:cs="Times New Roman"/>
          <w:sz w:val="24"/>
          <w:szCs w:val="24"/>
        </w:rPr>
        <w:t xml:space="preserve"> I </w:t>
      </w:r>
      <w:r w:rsidR="00CA4D93" w:rsidRPr="000C2602">
        <w:rPr>
          <w:rFonts w:ascii="Times New Roman" w:hAnsi="Times New Roman" w:cs="Times New Roman"/>
          <w:sz w:val="24"/>
          <w:szCs w:val="24"/>
        </w:rPr>
        <w:t>or</w:t>
      </w:r>
      <w:r w:rsidR="007D173D" w:rsidRPr="000C2602">
        <w:rPr>
          <w:rFonts w:ascii="Times New Roman" w:hAnsi="Times New Roman" w:cs="Times New Roman"/>
          <w:sz w:val="24"/>
          <w:szCs w:val="24"/>
        </w:rPr>
        <w:t xml:space="preserve"> II</w:t>
      </w:r>
      <w:r w:rsidR="00EB3B80" w:rsidRPr="000C2602">
        <w:rPr>
          <w:rFonts w:ascii="Times New Roman" w:hAnsi="Times New Roman" w:cs="Times New Roman"/>
          <w:sz w:val="24"/>
          <w:szCs w:val="24"/>
        </w:rPr>
        <w:t>)</w:t>
      </w:r>
      <w:r w:rsidR="00EB483C"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&lt;EndNote&gt;&lt;Cite&gt;&lt;Author&gt;American College of Surgeons&lt;/Author&gt;&lt;Year&gt;2017&lt;/Year&gt;&lt;RecNum&gt;16&lt;/RecNum&gt;&lt;DisplayText&gt;&lt;style face="superscript"&gt;7&lt;/style&gt;&lt;/DisplayText&gt;&lt;record&gt;&lt;rec-number&gt;16&lt;/rec-number&gt;&lt;foreign-keys&gt;&lt;key app="EN" db-id="as2e9st5cr05vpepezbpdex902ttxdxvwefp" timestamp="1540687993"&gt;16&lt;/key&gt;&lt;/foreign-keys&gt;&lt;ref-type name="Web Page"&gt;12&lt;/ref-type&gt;&lt;contributors&gt;&lt;authors&gt;&lt;author&gt;American College of Surgeons, &lt;/author&gt;&lt;/authors&gt;&lt;/contributors&gt;&lt;titles&gt;&lt;title&gt;Searching for Verified Trauma Centers&lt;/title&gt;&lt;/titles&gt;&lt;dates&gt;&lt;year&gt;2017&lt;/year&gt;&lt;/dates&gt;&lt;urls&gt;&lt;related-urls&gt;&lt;url&gt;https://www.facs.org/search/trauma-centers&lt;/url&gt;&lt;/related-urls&gt;&lt;/urls&gt;&lt;/record&gt;&lt;/Cite&gt;&lt;/EndNote&gt;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7</w:t>
      </w:r>
      <w:r w:rsidR="007441E8" w:rsidRPr="000C2602">
        <w:rPr>
          <w:rFonts w:ascii="Times New Roman" w:hAnsi="Times New Roman" w:cs="Times New Roman"/>
          <w:sz w:val="24"/>
          <w:szCs w:val="24"/>
        </w:rPr>
        <w:fldChar w:fldCharType="end"/>
      </w:r>
      <w:r w:rsidR="00EB483C" w:rsidRPr="000C2602">
        <w:rPr>
          <w:rFonts w:ascii="Times New Roman" w:hAnsi="Times New Roman" w:cs="Times New Roman"/>
          <w:sz w:val="24"/>
          <w:szCs w:val="24"/>
        </w:rPr>
        <w:t>,</w:t>
      </w:r>
      <w:r w:rsidR="007D173D" w:rsidRPr="000C2602">
        <w:rPr>
          <w:rFonts w:ascii="Times New Roman" w:hAnsi="Times New Roman" w:cs="Times New Roman"/>
          <w:sz w:val="24"/>
          <w:szCs w:val="24"/>
        </w:rPr>
        <w:t xml:space="preserve"> </w:t>
      </w:r>
      <w:r w:rsidR="001A3F9B" w:rsidRPr="000C2602">
        <w:rPr>
          <w:rFonts w:ascii="Times New Roman" w:hAnsi="Times New Roman" w:cs="Times New Roman"/>
          <w:sz w:val="24"/>
          <w:szCs w:val="24"/>
        </w:rPr>
        <w:t xml:space="preserve">availability of </w:t>
      </w:r>
      <w:r w:rsidR="00CA4D93" w:rsidRPr="000C2602">
        <w:rPr>
          <w:rFonts w:ascii="Times New Roman" w:hAnsi="Times New Roman" w:cs="Times New Roman"/>
          <w:sz w:val="24"/>
          <w:szCs w:val="24"/>
        </w:rPr>
        <w:t>pediatric heart, liver, or kidney</w:t>
      </w:r>
      <w:r w:rsidR="007D173D" w:rsidRPr="000C2602">
        <w:rPr>
          <w:rFonts w:ascii="Times New Roman" w:hAnsi="Times New Roman" w:cs="Times New Roman"/>
          <w:sz w:val="24"/>
          <w:szCs w:val="24"/>
        </w:rPr>
        <w:t xml:space="preserve"> transplants</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&lt;EndNote&gt;&lt;Cite&gt;&lt;Author&gt;Scientific Registry of Transplant Recipients&lt;/Author&gt;&lt;Year&gt;2017&lt;/Year&gt;&lt;RecNum&gt;17&lt;/RecNum&gt;&lt;DisplayText&gt;&lt;style face="superscript"&gt;8&lt;/style&gt;&lt;/DisplayText&gt;&lt;record&gt;&lt;rec-number&gt;17&lt;/rec-number&gt;&lt;foreign-keys&gt;&lt;key app="EN" db-id="as2e9st5cr05vpepezbpdex902ttxdxvwefp" timestamp="1540687993"&gt;17&lt;/key&gt;&lt;/foreign-keys&gt;&lt;ref-type name="Web Page"&gt;12&lt;/ref-type&gt;&lt;contributors&gt;&lt;authors&gt;&lt;author&gt;Scientific Registry of Transplant Recipients,&lt;/author&gt;&lt;/authors&gt;&lt;/contributors&gt;&lt;titles&gt;&lt;title&gt;Find and Compare Transplant Programs &lt;/title&gt;&lt;/titles&gt;&lt;dates&gt;&lt;year&gt;2017&lt;/year&gt;&lt;/dates&gt;&lt;urls&gt;&lt;related-urls&gt;&lt;url&gt;https://www.srtr.org/transplant-centers/&lt;/url&gt;&lt;/related-urls&gt;&lt;/urls&gt;&lt;/record&gt;&lt;/Cite&gt;&lt;/EndNote&gt;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8</w:t>
      </w:r>
      <w:r w:rsidR="007441E8" w:rsidRPr="000C2602">
        <w:rPr>
          <w:rFonts w:ascii="Times New Roman" w:hAnsi="Times New Roman" w:cs="Times New Roman"/>
          <w:sz w:val="24"/>
          <w:szCs w:val="24"/>
        </w:rPr>
        <w:fldChar w:fldCharType="end"/>
      </w:r>
      <w:r w:rsidR="00EB3B80" w:rsidRPr="000C2602">
        <w:rPr>
          <w:rFonts w:ascii="Times New Roman" w:hAnsi="Times New Roman" w:cs="Times New Roman"/>
          <w:sz w:val="24"/>
          <w:szCs w:val="24"/>
        </w:rPr>
        <w:t xml:space="preserve">, </w:t>
      </w:r>
      <w:r w:rsidR="00CA4D93" w:rsidRPr="000C2602">
        <w:rPr>
          <w:rFonts w:ascii="Times New Roman" w:hAnsi="Times New Roman" w:cs="Times New Roman"/>
          <w:sz w:val="24"/>
          <w:szCs w:val="24"/>
        </w:rPr>
        <w:t xml:space="preserve">presence of a </w:t>
      </w:r>
      <w:r w:rsidR="007D173D" w:rsidRPr="000C2602">
        <w:rPr>
          <w:rFonts w:ascii="Times New Roman" w:hAnsi="Times New Roman" w:cs="Times New Roman"/>
          <w:sz w:val="24"/>
          <w:szCs w:val="24"/>
        </w:rPr>
        <w:t xml:space="preserve">NICU </w:t>
      </w:r>
      <w:r w:rsidR="00FA3F4E" w:rsidRPr="000C2602">
        <w:rPr>
          <w:rFonts w:ascii="Times New Roman" w:hAnsi="Times New Roman" w:cs="Times New Roman"/>
          <w:sz w:val="24"/>
          <w:szCs w:val="24"/>
        </w:rPr>
        <w:t>(</w:t>
      </w:r>
      <w:r w:rsidR="007D173D" w:rsidRPr="000C2602">
        <w:rPr>
          <w:rFonts w:ascii="Times New Roman" w:hAnsi="Times New Roman" w:cs="Times New Roman"/>
          <w:sz w:val="24"/>
          <w:szCs w:val="24"/>
        </w:rPr>
        <w:t>level 3 or 4</w:t>
      </w:r>
      <w:r w:rsidR="00FA3F4E" w:rsidRPr="000C2602">
        <w:rPr>
          <w:rFonts w:ascii="Times New Roman" w:hAnsi="Times New Roman" w:cs="Times New Roman"/>
          <w:sz w:val="24"/>
          <w:szCs w:val="24"/>
        </w:rPr>
        <w:t>)</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&lt;EndNote&gt;&lt;Cite&gt;&lt;Author&gt;American Academy of Pediatrics&lt;/Author&gt;&lt;Year&gt;2017&lt;/Year&gt;&lt;RecNum&gt;18&lt;/RecNum&gt;&lt;DisplayText&gt;&lt;style face="superscript"&gt;9&lt;/style&gt;&lt;/DisplayText&gt;&lt;record&gt;&lt;rec-number&gt;18&lt;/rec-number&gt;&lt;foreign-keys&gt;&lt;key app="EN" db-id="as2e9st5cr05vpepezbpdex902ttxdxvwefp" timestamp="1540687993"&gt;18&lt;/key&gt;&lt;/foreign-keys&gt;&lt;ref-type name="Web Page"&gt;12&lt;/ref-type&gt;&lt;contributors&gt;&lt;authors&gt;&lt;author&gt;American Academy of Pediatrics,&lt;/author&gt;&lt;/authors&gt;&lt;/contributors&gt;&lt;titles&gt;&lt;title&gt;NICU Search&lt;/title&gt;&lt;/titles&gt;&lt;dates&gt;&lt;year&gt;2017&lt;/year&gt;&lt;/dates&gt;&lt;urls&gt;&lt;related-urls&gt;&lt;url&gt;https://www.aap.org/en-us/advocacy-and-policy/aap-health-initiatives/nicuverification/Pages/NICUSearch.aspx&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9</w:t>
      </w:r>
      <w:r w:rsidR="007441E8" w:rsidRPr="000C2602">
        <w:rPr>
          <w:rFonts w:ascii="Times New Roman" w:hAnsi="Times New Roman" w:cs="Times New Roman"/>
          <w:sz w:val="24"/>
          <w:szCs w:val="24"/>
        </w:rPr>
        <w:fldChar w:fldCharType="end"/>
      </w:r>
      <w:r w:rsidR="00E5047F" w:rsidRPr="000C2602">
        <w:rPr>
          <w:rFonts w:ascii="Times New Roman" w:hAnsi="Times New Roman" w:cs="Times New Roman"/>
          <w:sz w:val="24"/>
          <w:szCs w:val="24"/>
        </w:rPr>
        <w:t xml:space="preserve">, </w:t>
      </w:r>
      <w:r w:rsidR="001A3F9B" w:rsidRPr="000C2602">
        <w:rPr>
          <w:rFonts w:ascii="Times New Roman" w:hAnsi="Times New Roman" w:cs="Times New Roman"/>
          <w:sz w:val="24"/>
          <w:szCs w:val="24"/>
        </w:rPr>
        <w:t xml:space="preserve">availability of </w:t>
      </w:r>
      <w:r w:rsidR="00F921DD" w:rsidRPr="000C2602">
        <w:rPr>
          <w:rFonts w:ascii="Times New Roman" w:hAnsi="Times New Roman" w:cs="Times New Roman"/>
          <w:sz w:val="24"/>
          <w:szCs w:val="24"/>
        </w:rPr>
        <w:t>congenital heart surgery</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&lt;EndNote&gt;&lt;Cite&gt;&lt;Author&gt;The Society of Thoracic Surgeons&lt;/Author&gt;&lt;Year&gt;2017&lt;/Year&gt;&lt;RecNum&gt;19&lt;/RecNum&gt;&lt;DisplayText&gt;&lt;style face="superscript"&gt;10&lt;/style&gt;&lt;/DisplayText&gt;&lt;record&gt;&lt;rec-number&gt;19&lt;/rec-number&gt;&lt;foreign-keys&gt;&lt;key app="EN" db-id="as2e9st5cr05vpepezbpdex902ttxdxvwefp" timestamp="1540687993"&gt;19&lt;/key&gt;&lt;/foreign-keys&gt;&lt;ref-type name="Web Page"&gt;12&lt;/ref-type&gt;&lt;contributors&gt;&lt;authors&gt;&lt;author&gt;The Society of Thoracic Surgeons,&lt;/author&gt;&lt;/authors&gt;&lt;/contributors&gt;&lt;titles&gt;&lt;title&gt;Congenital Heart Surgery Public Reporting &lt;/title&gt;&lt;/titles&gt;&lt;dates&gt;&lt;year&gt;2017&lt;/year&gt;&lt;/dates&gt;&lt;urls&gt;&lt;related-urls&gt;&lt;url&gt;http://publicreporting.sts.org/chsd?title=&amp;amp;field_state_value=All&amp;amp;page=0&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10</w:t>
      </w:r>
      <w:r w:rsidR="007441E8" w:rsidRPr="000C2602">
        <w:rPr>
          <w:rFonts w:ascii="Times New Roman" w:hAnsi="Times New Roman" w:cs="Times New Roman"/>
          <w:sz w:val="24"/>
          <w:szCs w:val="24"/>
        </w:rPr>
        <w:fldChar w:fldCharType="end"/>
      </w:r>
      <w:r w:rsidR="00E5047F" w:rsidRPr="000C2602">
        <w:rPr>
          <w:rFonts w:ascii="Times New Roman" w:hAnsi="Times New Roman" w:cs="Times New Roman"/>
          <w:sz w:val="24"/>
          <w:szCs w:val="24"/>
        </w:rPr>
        <w:t xml:space="preserve">, </w:t>
      </w:r>
      <w:r w:rsidR="00CA4D93" w:rsidRPr="000C2602">
        <w:rPr>
          <w:rFonts w:ascii="Times New Roman" w:hAnsi="Times New Roman" w:cs="Times New Roman"/>
          <w:sz w:val="24"/>
          <w:szCs w:val="24"/>
        </w:rPr>
        <w:t xml:space="preserve">and participation in </w:t>
      </w:r>
      <w:r w:rsidR="007D541A">
        <w:rPr>
          <w:rFonts w:ascii="Times New Roman" w:hAnsi="Times New Roman" w:cs="Times New Roman"/>
          <w:sz w:val="24"/>
          <w:szCs w:val="24"/>
        </w:rPr>
        <w:t xml:space="preserve">the American College of Surgeons </w:t>
      </w:r>
      <w:r w:rsidR="007D541A" w:rsidRPr="000C2602">
        <w:rPr>
          <w:rFonts w:ascii="Times New Roman" w:hAnsi="Times New Roman" w:cs="Times New Roman"/>
          <w:sz w:val="24"/>
          <w:szCs w:val="24"/>
        </w:rPr>
        <w:t xml:space="preserve">National Surgical Quality Improvement Program </w:t>
      </w:r>
      <w:r w:rsidR="001A3F9B" w:rsidRPr="000C2602">
        <w:rPr>
          <w:rFonts w:ascii="Times New Roman" w:hAnsi="Times New Roman" w:cs="Times New Roman"/>
          <w:sz w:val="24"/>
          <w:szCs w:val="24"/>
        </w:rPr>
        <w:t xml:space="preserve">Pediatric </w:t>
      </w:r>
      <w:r w:rsidR="007D541A">
        <w:rPr>
          <w:rFonts w:ascii="Times New Roman" w:hAnsi="Times New Roman" w:cs="Times New Roman"/>
          <w:sz w:val="24"/>
          <w:szCs w:val="24"/>
        </w:rPr>
        <w:t>(</w:t>
      </w:r>
      <w:r w:rsidR="001A3F9B" w:rsidRPr="000C2602">
        <w:rPr>
          <w:rFonts w:ascii="Times New Roman" w:hAnsi="Times New Roman" w:cs="Times New Roman"/>
          <w:sz w:val="24"/>
          <w:szCs w:val="24"/>
        </w:rPr>
        <w:t xml:space="preserve">ACS </w:t>
      </w:r>
      <w:r w:rsidR="007D173D" w:rsidRPr="000C2602">
        <w:rPr>
          <w:rFonts w:ascii="Times New Roman" w:hAnsi="Times New Roman" w:cs="Times New Roman"/>
          <w:sz w:val="24"/>
          <w:szCs w:val="24"/>
        </w:rPr>
        <w:t>NSQIP</w:t>
      </w:r>
      <w:r w:rsidR="007D541A">
        <w:rPr>
          <w:rFonts w:ascii="Times New Roman" w:hAnsi="Times New Roman" w:cs="Times New Roman"/>
          <w:sz w:val="24"/>
          <w:szCs w:val="24"/>
        </w:rPr>
        <w:t>-P)</w:t>
      </w:r>
      <w:r w:rsidR="00E5047F" w:rsidRPr="000C2602">
        <w:rPr>
          <w:rFonts w:ascii="Times New Roman" w:hAnsi="Times New Roman" w:cs="Times New Roman"/>
          <w:sz w:val="24"/>
          <w:szCs w:val="24"/>
        </w:rPr>
        <w:t>.</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&lt;EndNote&gt;&lt;Cite&gt;&lt;Author&gt;American College of Surgeons&lt;/Author&gt;&lt;Year&gt;2017&lt;/Year&gt;&lt;RecNum&gt;20&lt;/RecNum&gt;&lt;DisplayText&gt;&lt;style face="superscript"&gt;11&lt;/style&gt;&lt;/DisplayText&gt;&lt;record&gt;&lt;rec-number&gt;20&lt;/rec-number&gt;&lt;foreign-keys&gt;&lt;key app="EN" db-id="as2e9st5cr05vpepezbpdex902ttxdxvwefp" timestamp="1540687993"&gt;20&lt;/key&gt;&lt;/foreign-keys&gt;&lt;ref-type name="Web Page"&gt;12&lt;/ref-type&gt;&lt;contributors&gt;&lt;authors&gt;&lt;author&gt;American College of Surgeons, &lt;/author&gt;&lt;/authors&gt;&lt;/contributors&gt;&lt;titles&gt;&lt;title&gt;Searching for NSQIP Participating Hospitals &lt;/title&gt;&lt;/titles&gt;&lt;dates&gt;&lt;year&gt;2017&lt;/year&gt;&lt;/dates&gt;&lt;urls&gt;&lt;related-urls&gt;&lt;url&gt;https://www.facs.org/search/nsqip-participants&lt;/url&gt;&lt;/related-urls&gt;&lt;/urls&gt;&lt;/record&gt;&lt;/Cite&gt;&lt;/EndNote&gt;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11</w:t>
      </w:r>
      <w:r w:rsidR="007441E8" w:rsidRPr="000C2602">
        <w:rPr>
          <w:rFonts w:ascii="Times New Roman" w:hAnsi="Times New Roman" w:cs="Times New Roman"/>
          <w:sz w:val="24"/>
          <w:szCs w:val="24"/>
        </w:rPr>
        <w:fldChar w:fldCharType="end"/>
      </w:r>
      <w:r w:rsidR="00E5047F" w:rsidRPr="000C2602">
        <w:rPr>
          <w:rFonts w:ascii="Times New Roman" w:hAnsi="Times New Roman" w:cs="Times New Roman"/>
          <w:sz w:val="24"/>
          <w:szCs w:val="24"/>
        </w:rPr>
        <w:t xml:space="preserve"> </w:t>
      </w:r>
      <w:r w:rsidR="00F90E17" w:rsidRPr="000C2602">
        <w:rPr>
          <w:rFonts w:ascii="Times New Roman" w:hAnsi="Times New Roman" w:cs="Times New Roman"/>
          <w:sz w:val="24"/>
          <w:szCs w:val="24"/>
        </w:rPr>
        <w:t>Cross tabulati</w:t>
      </w:r>
      <w:r w:rsidR="00DB5CD1">
        <w:rPr>
          <w:rFonts w:ascii="Times New Roman" w:hAnsi="Times New Roman" w:cs="Times New Roman"/>
          <w:sz w:val="24"/>
          <w:szCs w:val="24"/>
        </w:rPr>
        <w:t>ons</w:t>
      </w:r>
      <w:r w:rsidR="00634EE6">
        <w:rPr>
          <w:rFonts w:ascii="Times New Roman" w:hAnsi="Times New Roman" w:cs="Times New Roman"/>
          <w:sz w:val="24"/>
          <w:szCs w:val="24"/>
        </w:rPr>
        <w:t xml:space="preserve"> were performed between the </w:t>
      </w:r>
      <w:r w:rsidR="00F90E17" w:rsidRPr="000C2602">
        <w:rPr>
          <w:rFonts w:ascii="Times New Roman" w:hAnsi="Times New Roman" w:cs="Times New Roman"/>
          <w:sz w:val="24"/>
          <w:szCs w:val="24"/>
        </w:rPr>
        <w:t>Tie</w:t>
      </w:r>
      <w:r w:rsidR="00DB5CD1">
        <w:rPr>
          <w:rFonts w:ascii="Times New Roman" w:hAnsi="Times New Roman" w:cs="Times New Roman"/>
          <w:sz w:val="24"/>
          <w:szCs w:val="24"/>
        </w:rPr>
        <w:t xml:space="preserve">rs and each of these variables, and Chi squared tests were used to assess significance. </w:t>
      </w:r>
    </w:p>
    <w:p w14:paraId="3063D4B5" w14:textId="4214E977" w:rsidR="00E11C10"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classifications usin</w:t>
      </w:r>
      <w:r w:rsidR="002E240F" w:rsidRPr="000C2602">
        <w:rPr>
          <w:rFonts w:ascii="Times New Roman" w:hAnsi="Times New Roman" w:cs="Times New Roman"/>
          <w:b/>
          <w:sz w:val="24"/>
          <w:szCs w:val="24"/>
        </w:rPr>
        <w:t>g</w:t>
      </w:r>
      <w:r w:rsidR="00B83FF5" w:rsidRPr="000C2602">
        <w:rPr>
          <w:rFonts w:ascii="Times New Roman" w:hAnsi="Times New Roman" w:cs="Times New Roman"/>
          <w:b/>
          <w:sz w:val="24"/>
          <w:szCs w:val="24"/>
        </w:rPr>
        <w:t xml:space="preserve"> healthcare claims</w:t>
      </w:r>
      <w:r w:rsidR="00F921DD" w:rsidRPr="000C2602">
        <w:rPr>
          <w:rFonts w:ascii="Times New Roman" w:hAnsi="Times New Roman" w:cs="Times New Roman"/>
          <w:b/>
          <w:sz w:val="24"/>
          <w:szCs w:val="24"/>
        </w:rPr>
        <w:t xml:space="preserve"> data </w:t>
      </w:r>
    </w:p>
    <w:p w14:paraId="40041B54" w14:textId="786BCF38" w:rsidR="008171DB" w:rsidRPr="000C2602" w:rsidRDefault="00DD5593" w:rsidP="00B54B25">
      <w:pPr>
        <w:spacing w:line="480" w:lineRule="auto"/>
        <w:contextualSpacing/>
        <w:rPr>
          <w:rFonts w:ascii="Times New Roman" w:hAnsi="Times New Roman" w:cs="Times New Roman"/>
          <w:sz w:val="24"/>
          <w:szCs w:val="24"/>
        </w:rPr>
      </w:pPr>
      <w:r w:rsidRPr="000C2602">
        <w:rPr>
          <w:rFonts w:ascii="Times New Roman" w:hAnsi="Times New Roman" w:cs="Times New Roman"/>
          <w:sz w:val="24"/>
          <w:szCs w:val="24"/>
        </w:rPr>
        <w:t>The AHA hospital identification number was used to link t</w:t>
      </w:r>
      <w:r w:rsidR="00A41A32" w:rsidRPr="000C2602">
        <w:rPr>
          <w:rFonts w:ascii="Times New Roman" w:hAnsi="Times New Roman" w:cs="Times New Roman"/>
          <w:sz w:val="24"/>
          <w:szCs w:val="24"/>
        </w:rPr>
        <w:t xml:space="preserve">he 2015 AHA dataset </w:t>
      </w:r>
      <w:r w:rsidRPr="000C2602">
        <w:rPr>
          <w:rFonts w:ascii="Times New Roman" w:hAnsi="Times New Roman" w:cs="Times New Roman"/>
          <w:sz w:val="24"/>
          <w:szCs w:val="24"/>
        </w:rPr>
        <w:t>to the</w:t>
      </w:r>
      <w:r w:rsidR="00A41A32" w:rsidRPr="000C2602">
        <w:rPr>
          <w:rFonts w:ascii="Times New Roman" w:hAnsi="Times New Roman" w:cs="Times New Roman"/>
          <w:sz w:val="24"/>
          <w:szCs w:val="24"/>
        </w:rPr>
        <w:t xml:space="preserve"> 2015 HCCI dataset</w:t>
      </w:r>
      <w:r w:rsidRPr="000C2602">
        <w:rPr>
          <w:rFonts w:ascii="Times New Roman" w:hAnsi="Times New Roman" w:cs="Times New Roman"/>
          <w:sz w:val="24"/>
          <w:szCs w:val="24"/>
        </w:rPr>
        <w:t xml:space="preserve">. </w:t>
      </w:r>
      <w:r w:rsidR="00A41A32" w:rsidRPr="000C2602">
        <w:rPr>
          <w:rFonts w:ascii="Times New Roman" w:hAnsi="Times New Roman" w:cs="Times New Roman"/>
          <w:sz w:val="24"/>
          <w:szCs w:val="24"/>
        </w:rPr>
        <w:t>Approximately</w:t>
      </w:r>
      <w:r w:rsidR="005F6193" w:rsidRPr="000C2602">
        <w:rPr>
          <w:rFonts w:ascii="Times New Roman" w:hAnsi="Times New Roman" w:cs="Times New Roman"/>
          <w:sz w:val="24"/>
          <w:szCs w:val="24"/>
        </w:rPr>
        <w:t>, 40% (n=1,769)</w:t>
      </w:r>
      <w:r w:rsidR="00A41A32" w:rsidRPr="000C2602">
        <w:rPr>
          <w:rFonts w:ascii="Times New Roman" w:hAnsi="Times New Roman" w:cs="Times New Roman"/>
          <w:sz w:val="24"/>
          <w:szCs w:val="24"/>
        </w:rPr>
        <w:t xml:space="preserve"> </w:t>
      </w:r>
      <w:r w:rsidRPr="000C2602">
        <w:rPr>
          <w:rFonts w:ascii="Times New Roman" w:hAnsi="Times New Roman" w:cs="Times New Roman"/>
          <w:sz w:val="24"/>
          <w:szCs w:val="24"/>
        </w:rPr>
        <w:t>of the AHA hospitals</w:t>
      </w:r>
      <w:r w:rsidR="00ED4D8E" w:rsidRPr="000C2602">
        <w:rPr>
          <w:rFonts w:ascii="Times New Roman" w:hAnsi="Times New Roman" w:cs="Times New Roman"/>
          <w:sz w:val="24"/>
          <w:szCs w:val="24"/>
        </w:rPr>
        <w:t xml:space="preserve"> were</w:t>
      </w:r>
      <w:r w:rsidR="00A41A32" w:rsidRPr="000C2602">
        <w:rPr>
          <w:rFonts w:ascii="Times New Roman" w:hAnsi="Times New Roman" w:cs="Times New Roman"/>
          <w:sz w:val="24"/>
          <w:szCs w:val="24"/>
        </w:rPr>
        <w:t xml:space="preserve"> represented in the HCCI claims data</w:t>
      </w:r>
      <w:r w:rsidR="00BD163B" w:rsidRPr="000C2602">
        <w:rPr>
          <w:rFonts w:ascii="Times New Roman" w:hAnsi="Times New Roman" w:cs="Times New Roman"/>
          <w:sz w:val="24"/>
          <w:szCs w:val="24"/>
        </w:rPr>
        <w:t xml:space="preserve">. </w:t>
      </w:r>
      <w:r w:rsidR="00373826" w:rsidRPr="000C2602">
        <w:rPr>
          <w:rFonts w:ascii="Times New Roman" w:hAnsi="Times New Roman" w:cs="Times New Roman"/>
          <w:sz w:val="24"/>
          <w:szCs w:val="24"/>
        </w:rPr>
        <w:t>Once merged, t</w:t>
      </w:r>
      <w:r w:rsidR="00A41A32" w:rsidRPr="000C2602">
        <w:rPr>
          <w:rFonts w:ascii="Times New Roman" w:hAnsi="Times New Roman" w:cs="Times New Roman"/>
          <w:sz w:val="24"/>
          <w:szCs w:val="24"/>
        </w:rPr>
        <w:t>he percentage of hospital admissions that were pediatric</w:t>
      </w:r>
      <w:r w:rsidR="005F6193" w:rsidRPr="000C2602">
        <w:rPr>
          <w:rFonts w:ascii="Times New Roman" w:hAnsi="Times New Roman" w:cs="Times New Roman"/>
          <w:sz w:val="24"/>
          <w:szCs w:val="24"/>
        </w:rPr>
        <w:t xml:space="preserve"> was</w:t>
      </w:r>
      <w:r w:rsidRPr="000C2602">
        <w:rPr>
          <w:rFonts w:ascii="Times New Roman" w:hAnsi="Times New Roman" w:cs="Times New Roman"/>
          <w:sz w:val="24"/>
          <w:szCs w:val="24"/>
        </w:rPr>
        <w:t xml:space="preserve"> calculated for each Tier</w:t>
      </w:r>
      <w:r w:rsidR="005F6193" w:rsidRPr="000C2602">
        <w:rPr>
          <w:rFonts w:ascii="Times New Roman" w:hAnsi="Times New Roman" w:cs="Times New Roman"/>
          <w:sz w:val="24"/>
          <w:szCs w:val="24"/>
        </w:rPr>
        <w:t xml:space="preserve"> and for the unclassified hospitals</w:t>
      </w:r>
      <w:r w:rsidR="0036590B" w:rsidRPr="000C2602">
        <w:rPr>
          <w:rFonts w:ascii="Times New Roman" w:hAnsi="Times New Roman" w:cs="Times New Roman"/>
          <w:sz w:val="24"/>
          <w:szCs w:val="24"/>
        </w:rPr>
        <w:t xml:space="preserve"> (i.e. hospitals that did not receive a Tier designation</w:t>
      </w:r>
      <w:r w:rsidR="00813F39" w:rsidRPr="000C2602">
        <w:rPr>
          <w:rFonts w:ascii="Times New Roman" w:hAnsi="Times New Roman" w:cs="Times New Roman"/>
          <w:sz w:val="24"/>
          <w:szCs w:val="24"/>
        </w:rPr>
        <w:t xml:space="preserve"> due to missing AHA data</w:t>
      </w:r>
      <w:r w:rsidR="0036590B" w:rsidRPr="000C2602">
        <w:rPr>
          <w:rFonts w:ascii="Times New Roman" w:hAnsi="Times New Roman" w:cs="Times New Roman"/>
          <w:sz w:val="24"/>
          <w:szCs w:val="24"/>
        </w:rPr>
        <w:t>)</w:t>
      </w:r>
      <w:r w:rsidR="005F6193" w:rsidRPr="000C2602">
        <w:rPr>
          <w:rFonts w:ascii="Times New Roman" w:hAnsi="Times New Roman" w:cs="Times New Roman"/>
          <w:sz w:val="24"/>
          <w:szCs w:val="24"/>
        </w:rPr>
        <w:t xml:space="preserve">. </w:t>
      </w:r>
      <w:r w:rsidR="00ED4D8E" w:rsidRPr="000C2602">
        <w:rPr>
          <w:rFonts w:ascii="Times New Roman" w:hAnsi="Times New Roman" w:cs="Times New Roman"/>
          <w:sz w:val="24"/>
          <w:szCs w:val="24"/>
        </w:rPr>
        <w:t xml:space="preserve">This </w:t>
      </w:r>
      <w:r w:rsidR="005E75B4" w:rsidRPr="000C2602">
        <w:rPr>
          <w:rFonts w:ascii="Times New Roman" w:hAnsi="Times New Roman" w:cs="Times New Roman"/>
          <w:sz w:val="24"/>
          <w:szCs w:val="24"/>
        </w:rPr>
        <w:t xml:space="preserve">percentage </w:t>
      </w:r>
      <w:r w:rsidR="00ED4D8E" w:rsidRPr="000C2602">
        <w:rPr>
          <w:rFonts w:ascii="Times New Roman" w:hAnsi="Times New Roman" w:cs="Times New Roman"/>
          <w:sz w:val="24"/>
          <w:szCs w:val="24"/>
        </w:rPr>
        <w:t>was calculated by dividing the number of p</w:t>
      </w:r>
      <w:r w:rsidR="00A41A32" w:rsidRPr="000C2602">
        <w:rPr>
          <w:rFonts w:ascii="Times New Roman" w:hAnsi="Times New Roman" w:cs="Times New Roman"/>
          <w:sz w:val="24"/>
          <w:szCs w:val="24"/>
        </w:rPr>
        <w:t xml:space="preserve">ediatric admissions </w:t>
      </w:r>
      <w:r w:rsidR="00ED4D8E" w:rsidRPr="000C2602">
        <w:rPr>
          <w:rFonts w:ascii="Times New Roman" w:hAnsi="Times New Roman" w:cs="Times New Roman"/>
          <w:sz w:val="24"/>
          <w:szCs w:val="24"/>
        </w:rPr>
        <w:t>(</w:t>
      </w:r>
      <w:r w:rsidR="00A41A32" w:rsidRPr="000C2602">
        <w:rPr>
          <w:rFonts w:ascii="Times New Roman" w:hAnsi="Times New Roman" w:cs="Times New Roman"/>
          <w:sz w:val="24"/>
          <w:szCs w:val="24"/>
        </w:rPr>
        <w:t>patients aged 0-18, excluding newborns</w:t>
      </w:r>
      <w:r w:rsidR="00ED4D8E" w:rsidRPr="000C2602">
        <w:rPr>
          <w:rFonts w:ascii="Times New Roman" w:hAnsi="Times New Roman" w:cs="Times New Roman"/>
          <w:sz w:val="24"/>
          <w:szCs w:val="24"/>
        </w:rPr>
        <w:t xml:space="preserve">) by the </w:t>
      </w:r>
      <w:r w:rsidRPr="000C2602">
        <w:rPr>
          <w:rFonts w:ascii="Times New Roman" w:hAnsi="Times New Roman" w:cs="Times New Roman"/>
          <w:sz w:val="24"/>
          <w:szCs w:val="24"/>
        </w:rPr>
        <w:t>total number of admissions</w:t>
      </w:r>
      <w:r w:rsidR="00106854" w:rsidRPr="000C2602">
        <w:rPr>
          <w:rFonts w:ascii="Times New Roman" w:hAnsi="Times New Roman" w:cs="Times New Roman"/>
          <w:sz w:val="24"/>
          <w:szCs w:val="24"/>
        </w:rPr>
        <w:t xml:space="preserve"> observed within each Tier</w:t>
      </w:r>
      <w:r w:rsidR="00561F5E" w:rsidRPr="000C2602">
        <w:rPr>
          <w:rFonts w:ascii="Times New Roman" w:hAnsi="Times New Roman" w:cs="Times New Roman"/>
          <w:sz w:val="24"/>
          <w:szCs w:val="24"/>
        </w:rPr>
        <w:t xml:space="preserve"> (including newborns).</w:t>
      </w:r>
      <w:r w:rsidR="007D541A">
        <w:rPr>
          <w:rFonts w:ascii="Times New Roman" w:hAnsi="Times New Roman" w:cs="Times New Roman"/>
          <w:sz w:val="24"/>
          <w:szCs w:val="24"/>
        </w:rPr>
        <w:t xml:space="preserve"> Newborns were purposefully excluded in order to avoid capture of deliver/birthing hospitals. </w:t>
      </w:r>
      <w:r w:rsidR="00561F5E" w:rsidRPr="000C2602">
        <w:rPr>
          <w:rFonts w:ascii="Times New Roman" w:hAnsi="Times New Roman" w:cs="Times New Roman"/>
          <w:sz w:val="24"/>
          <w:szCs w:val="24"/>
        </w:rPr>
        <w:t xml:space="preserve"> </w:t>
      </w:r>
    </w:p>
    <w:p w14:paraId="3E7AB546" w14:textId="77777777" w:rsidR="00283DFF" w:rsidRPr="000C2602" w:rsidRDefault="00283DFF"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t>RESULTS</w:t>
      </w:r>
    </w:p>
    <w:p w14:paraId="04890F48" w14:textId="40792BEF" w:rsidR="002E240F" w:rsidRPr="000C2602" w:rsidRDefault="003A7ABE"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Characteristics of hospitals within each Tier</w:t>
      </w:r>
    </w:p>
    <w:p w14:paraId="191BF043" w14:textId="7DA16E6A" w:rsidR="007643F9" w:rsidRPr="000C2602" w:rsidRDefault="007643F9" w:rsidP="00E5047F">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 xml:space="preserve">Based on the 2015 AHA data, 51 hospitals were classified as Tier A, 228 as Tier B, 1,721 as Tier C, </w:t>
      </w:r>
      <w:del w:id="11" w:author="Mehul V Raval" w:date="2019-10-16T09:05:00Z">
        <w:r w:rsidRPr="000C2602" w:rsidDel="001024D5">
          <w:rPr>
            <w:rFonts w:ascii="Times New Roman" w:hAnsi="Times New Roman" w:cs="Times New Roman"/>
            <w:sz w:val="24"/>
            <w:szCs w:val="24"/>
          </w:rPr>
          <w:delText xml:space="preserve">and </w:delText>
        </w:r>
      </w:del>
      <w:r w:rsidRPr="000C2602">
        <w:rPr>
          <w:rFonts w:ascii="Times New Roman" w:hAnsi="Times New Roman" w:cs="Times New Roman"/>
          <w:sz w:val="24"/>
          <w:szCs w:val="24"/>
        </w:rPr>
        <w:t>1,728 as Tier D</w:t>
      </w:r>
      <w:ins w:id="12" w:author="Mehul V Raval" w:date="2019-10-16T09:05:00Z">
        <w:r w:rsidR="001024D5">
          <w:rPr>
            <w:rFonts w:ascii="Times New Roman" w:hAnsi="Times New Roman" w:cs="Times New Roman"/>
            <w:sz w:val="24"/>
            <w:szCs w:val="24"/>
          </w:rPr>
          <w:t xml:space="preserve">, and </w:t>
        </w:r>
        <w:r w:rsidR="001024D5" w:rsidRPr="000C2602">
          <w:rPr>
            <w:rFonts w:ascii="Times New Roman" w:hAnsi="Times New Roman" w:cs="Times New Roman"/>
            <w:sz w:val="24"/>
            <w:szCs w:val="24"/>
          </w:rPr>
          <w:t>736 hospitals could not be classified due to missing</w:t>
        </w:r>
        <w:r w:rsidR="001024D5">
          <w:rPr>
            <w:rFonts w:ascii="Times New Roman" w:hAnsi="Times New Roman" w:cs="Times New Roman"/>
            <w:sz w:val="24"/>
            <w:szCs w:val="24"/>
          </w:rPr>
          <w:t xml:space="preserve"> data</w:t>
        </w:r>
      </w:ins>
      <w:r w:rsidRPr="000C2602">
        <w:rPr>
          <w:rFonts w:ascii="Times New Roman" w:hAnsi="Times New Roman" w:cs="Times New Roman"/>
          <w:sz w:val="24"/>
          <w:szCs w:val="24"/>
        </w:rPr>
        <w:t xml:space="preserve">. </w:t>
      </w:r>
      <w:r w:rsidR="00350A2A" w:rsidRPr="000C2602">
        <w:rPr>
          <w:rFonts w:ascii="Times New Roman" w:hAnsi="Times New Roman" w:cs="Times New Roman"/>
          <w:sz w:val="24"/>
          <w:szCs w:val="24"/>
        </w:rPr>
        <w:t>A</w:t>
      </w:r>
      <w:r w:rsidR="002E240F" w:rsidRPr="000C2602">
        <w:rPr>
          <w:rFonts w:ascii="Times New Roman" w:hAnsi="Times New Roman" w:cs="Times New Roman"/>
          <w:sz w:val="24"/>
          <w:szCs w:val="24"/>
        </w:rPr>
        <w:t>lmost all hospitals in Tier A (98.0%) and Tier B (99.6%) had</w:t>
      </w:r>
      <w:r w:rsidR="000F3382" w:rsidRPr="000C2602">
        <w:rPr>
          <w:rFonts w:ascii="Times New Roman" w:hAnsi="Times New Roman" w:cs="Times New Roman"/>
          <w:sz w:val="24"/>
          <w:szCs w:val="24"/>
        </w:rPr>
        <w:t xml:space="preserve"> general pediatric medical and surgical care, while </w:t>
      </w:r>
      <w:r w:rsidR="00C16DED">
        <w:rPr>
          <w:rFonts w:ascii="Times New Roman" w:hAnsi="Times New Roman" w:cs="Times New Roman"/>
          <w:sz w:val="24"/>
          <w:szCs w:val="24"/>
        </w:rPr>
        <w:t xml:space="preserve">fewer </w:t>
      </w:r>
      <w:r w:rsidR="000F3382" w:rsidRPr="000C2602">
        <w:rPr>
          <w:rFonts w:ascii="Times New Roman" w:hAnsi="Times New Roman" w:cs="Times New Roman"/>
          <w:sz w:val="24"/>
          <w:szCs w:val="24"/>
        </w:rPr>
        <w:t>Tier C (71.8%) and Tier D (16.7%)</w:t>
      </w:r>
      <w:r w:rsidR="00C16DED">
        <w:rPr>
          <w:rFonts w:ascii="Times New Roman" w:hAnsi="Times New Roman" w:cs="Times New Roman"/>
          <w:sz w:val="24"/>
          <w:szCs w:val="24"/>
        </w:rPr>
        <w:t xml:space="preserve"> hospitals had these services</w:t>
      </w:r>
      <w:r w:rsidR="00CA00AE">
        <w:rPr>
          <w:rFonts w:ascii="Times New Roman" w:hAnsi="Times New Roman" w:cs="Times New Roman"/>
          <w:sz w:val="24"/>
          <w:szCs w:val="24"/>
        </w:rPr>
        <w:t xml:space="preserve"> (p</w:t>
      </w:r>
      <w:r w:rsidR="00EA2EB0">
        <w:rPr>
          <w:rFonts w:ascii="Times New Roman" w:hAnsi="Times New Roman" w:cs="Times New Roman"/>
          <w:sz w:val="24"/>
          <w:szCs w:val="24"/>
        </w:rPr>
        <w:t>&lt;0.001</w:t>
      </w:r>
      <w:r w:rsidR="00CA00AE">
        <w:rPr>
          <w:rFonts w:ascii="Times New Roman" w:hAnsi="Times New Roman" w:cs="Times New Roman"/>
          <w:sz w:val="24"/>
          <w:szCs w:val="24"/>
        </w:rPr>
        <w:t>)</w:t>
      </w:r>
      <w:r w:rsidR="000F3382" w:rsidRPr="000C2602">
        <w:rPr>
          <w:rFonts w:ascii="Times New Roman" w:hAnsi="Times New Roman" w:cs="Times New Roman"/>
          <w:sz w:val="24"/>
          <w:szCs w:val="24"/>
        </w:rPr>
        <w:t>. The proportion of hospitals that ha</w:t>
      </w:r>
      <w:r w:rsidR="00737615" w:rsidRPr="000C2602">
        <w:rPr>
          <w:rFonts w:ascii="Times New Roman" w:hAnsi="Times New Roman" w:cs="Times New Roman"/>
          <w:sz w:val="24"/>
          <w:szCs w:val="24"/>
        </w:rPr>
        <w:t>d</w:t>
      </w:r>
      <w:r w:rsidR="000F3382" w:rsidRPr="000C2602">
        <w:rPr>
          <w:rFonts w:ascii="Times New Roman" w:hAnsi="Times New Roman" w:cs="Times New Roman"/>
          <w:sz w:val="24"/>
          <w:szCs w:val="24"/>
        </w:rPr>
        <w:t xml:space="preserve"> </w:t>
      </w:r>
      <w:r w:rsidR="001A70BB" w:rsidRPr="000C2602">
        <w:rPr>
          <w:rFonts w:ascii="Times New Roman" w:hAnsi="Times New Roman" w:cs="Times New Roman"/>
          <w:sz w:val="24"/>
          <w:szCs w:val="24"/>
        </w:rPr>
        <w:t xml:space="preserve">pediatric </w:t>
      </w:r>
      <w:r w:rsidR="000F3382" w:rsidRPr="000C2602">
        <w:rPr>
          <w:rFonts w:ascii="Times New Roman" w:hAnsi="Times New Roman" w:cs="Times New Roman"/>
          <w:sz w:val="24"/>
          <w:szCs w:val="24"/>
        </w:rPr>
        <w:t xml:space="preserve">cardiac services </w:t>
      </w:r>
      <w:r w:rsidR="00FD21C7" w:rsidRPr="000C2602">
        <w:rPr>
          <w:rFonts w:ascii="Times New Roman" w:hAnsi="Times New Roman" w:cs="Times New Roman"/>
          <w:sz w:val="24"/>
          <w:szCs w:val="24"/>
        </w:rPr>
        <w:t>was</w:t>
      </w:r>
      <w:r w:rsidR="00C16DED">
        <w:rPr>
          <w:rFonts w:ascii="Times New Roman" w:hAnsi="Times New Roman" w:cs="Times New Roman"/>
          <w:sz w:val="24"/>
          <w:szCs w:val="24"/>
        </w:rPr>
        <w:t xml:space="preserve"> greatest i</w:t>
      </w:r>
      <w:r w:rsidR="000F3382" w:rsidRPr="000C2602">
        <w:rPr>
          <w:rFonts w:ascii="Times New Roman" w:hAnsi="Times New Roman" w:cs="Times New Roman"/>
          <w:sz w:val="24"/>
          <w:szCs w:val="24"/>
        </w:rPr>
        <w:t>n Tiers A and B (86.3% and 77.6%, respecti</w:t>
      </w:r>
      <w:r w:rsidR="00C16DED">
        <w:rPr>
          <w:rFonts w:ascii="Times New Roman" w:hAnsi="Times New Roman" w:cs="Times New Roman"/>
          <w:sz w:val="24"/>
          <w:szCs w:val="24"/>
        </w:rPr>
        <w:t xml:space="preserve">vely) and lowest in Tiers C and D (11.1% and 2.5% </w:t>
      </w:r>
      <w:r w:rsidR="000F3382" w:rsidRPr="000C2602">
        <w:rPr>
          <w:rFonts w:ascii="Times New Roman" w:hAnsi="Times New Roman" w:cs="Times New Roman"/>
          <w:sz w:val="24"/>
          <w:szCs w:val="24"/>
        </w:rPr>
        <w:lastRenderedPageBreak/>
        <w:t>respectively</w:t>
      </w:r>
      <w:r w:rsidR="00C16DED">
        <w:rPr>
          <w:rFonts w:ascii="Times New Roman" w:hAnsi="Times New Roman" w:cs="Times New Roman"/>
          <w:sz w:val="24"/>
          <w:szCs w:val="24"/>
        </w:rPr>
        <w:t xml:space="preserve">, </w:t>
      </w:r>
      <w:r w:rsidR="00CA00AE">
        <w:rPr>
          <w:rFonts w:ascii="Times New Roman" w:hAnsi="Times New Roman" w:cs="Times New Roman"/>
          <w:sz w:val="24"/>
          <w:szCs w:val="24"/>
        </w:rPr>
        <w:t>p</w:t>
      </w:r>
      <w:r w:rsidR="00EA2EB0">
        <w:rPr>
          <w:rFonts w:ascii="Times New Roman" w:hAnsi="Times New Roman" w:cs="Times New Roman"/>
          <w:sz w:val="24"/>
          <w:szCs w:val="24"/>
        </w:rPr>
        <w:t>&lt;0.001</w:t>
      </w:r>
      <w:r w:rsidR="000F3382" w:rsidRPr="000C2602">
        <w:rPr>
          <w:rFonts w:ascii="Times New Roman" w:hAnsi="Times New Roman" w:cs="Times New Roman"/>
          <w:sz w:val="24"/>
          <w:szCs w:val="24"/>
        </w:rPr>
        <w:t xml:space="preserve">). </w:t>
      </w:r>
      <w:r w:rsidR="00FD21C7" w:rsidRPr="000C2602">
        <w:rPr>
          <w:rFonts w:ascii="Times New Roman" w:hAnsi="Times New Roman" w:cs="Times New Roman"/>
          <w:sz w:val="24"/>
          <w:szCs w:val="24"/>
        </w:rPr>
        <w:t xml:space="preserve">Similarly, </w:t>
      </w:r>
      <w:r w:rsidR="00C16DED">
        <w:rPr>
          <w:rFonts w:ascii="Times New Roman" w:hAnsi="Times New Roman" w:cs="Times New Roman"/>
          <w:sz w:val="24"/>
          <w:szCs w:val="24"/>
        </w:rPr>
        <w:t xml:space="preserve">the </w:t>
      </w:r>
      <w:r w:rsidR="006703EC" w:rsidRPr="000C2602">
        <w:rPr>
          <w:rFonts w:ascii="Times New Roman" w:hAnsi="Times New Roman" w:cs="Times New Roman"/>
          <w:sz w:val="24"/>
          <w:szCs w:val="24"/>
        </w:rPr>
        <w:t xml:space="preserve">proportion </w:t>
      </w:r>
      <w:r w:rsidR="00C16DED">
        <w:rPr>
          <w:rFonts w:ascii="Times New Roman" w:hAnsi="Times New Roman" w:cs="Times New Roman"/>
          <w:sz w:val="24"/>
          <w:szCs w:val="24"/>
        </w:rPr>
        <w:t xml:space="preserve">of hospitals that had </w:t>
      </w:r>
      <w:r w:rsidR="00FD21C7" w:rsidRPr="000C2602">
        <w:rPr>
          <w:rFonts w:ascii="Times New Roman" w:hAnsi="Times New Roman" w:cs="Times New Roman"/>
          <w:sz w:val="24"/>
          <w:szCs w:val="24"/>
        </w:rPr>
        <w:t>full-time neonatal intensivists</w:t>
      </w:r>
      <w:r w:rsidR="006703EC" w:rsidRPr="000C2602">
        <w:rPr>
          <w:rFonts w:ascii="Times New Roman" w:hAnsi="Times New Roman" w:cs="Times New Roman"/>
          <w:sz w:val="24"/>
          <w:szCs w:val="24"/>
        </w:rPr>
        <w:t>,</w:t>
      </w:r>
      <w:r w:rsidR="00FD21C7" w:rsidRPr="000C2602">
        <w:rPr>
          <w:rFonts w:ascii="Times New Roman" w:hAnsi="Times New Roman" w:cs="Times New Roman"/>
          <w:sz w:val="24"/>
          <w:szCs w:val="24"/>
        </w:rPr>
        <w:t xml:space="preserve"> full-time pediatric inten</w:t>
      </w:r>
      <w:r w:rsidR="006703EC" w:rsidRPr="000C2602">
        <w:rPr>
          <w:rFonts w:ascii="Times New Roman" w:hAnsi="Times New Roman" w:cs="Times New Roman"/>
          <w:sz w:val="24"/>
          <w:szCs w:val="24"/>
        </w:rPr>
        <w:t xml:space="preserve">sivists, </w:t>
      </w:r>
      <w:r w:rsidR="00737615" w:rsidRPr="000C2602">
        <w:rPr>
          <w:rFonts w:ascii="Times New Roman" w:hAnsi="Times New Roman" w:cs="Times New Roman"/>
          <w:sz w:val="24"/>
          <w:szCs w:val="24"/>
        </w:rPr>
        <w:t xml:space="preserve">were members of </w:t>
      </w:r>
      <w:r w:rsidR="003010D5">
        <w:rPr>
          <w:rFonts w:ascii="Times New Roman" w:hAnsi="Times New Roman" w:cs="Times New Roman"/>
          <w:sz w:val="24"/>
          <w:szCs w:val="24"/>
        </w:rPr>
        <w:t xml:space="preserve">the </w:t>
      </w:r>
      <w:r w:rsidR="003010D5" w:rsidRPr="000C2602">
        <w:rPr>
          <w:rFonts w:ascii="Times New Roman" w:hAnsi="Times New Roman" w:cs="Times New Roman"/>
          <w:sz w:val="24"/>
          <w:szCs w:val="24"/>
        </w:rPr>
        <w:t>Council of Teaching Hospital</w:t>
      </w:r>
      <w:r w:rsidR="003010D5">
        <w:rPr>
          <w:rFonts w:ascii="Times New Roman" w:hAnsi="Times New Roman" w:cs="Times New Roman"/>
          <w:sz w:val="24"/>
          <w:szCs w:val="24"/>
        </w:rPr>
        <w:t>s</w:t>
      </w:r>
      <w:r w:rsidR="00D50936" w:rsidRPr="000C2602">
        <w:rPr>
          <w:rFonts w:ascii="Times New Roman" w:hAnsi="Times New Roman" w:cs="Times New Roman"/>
          <w:sz w:val="24"/>
          <w:szCs w:val="24"/>
        </w:rPr>
        <w:t>, and were located in a metropolitan area</w:t>
      </w:r>
      <w:r w:rsidR="00D64E47">
        <w:rPr>
          <w:rFonts w:ascii="Times New Roman" w:hAnsi="Times New Roman" w:cs="Times New Roman"/>
          <w:sz w:val="24"/>
          <w:szCs w:val="24"/>
        </w:rPr>
        <w:t xml:space="preserve"> </w:t>
      </w:r>
      <w:r w:rsidR="00635324">
        <w:rPr>
          <w:rFonts w:ascii="Times New Roman" w:hAnsi="Times New Roman" w:cs="Times New Roman"/>
          <w:sz w:val="24"/>
          <w:szCs w:val="24"/>
        </w:rPr>
        <w:t>was highest in Tiers A and B</w:t>
      </w:r>
      <w:r w:rsidR="006703EC" w:rsidRPr="000C2602">
        <w:rPr>
          <w:rFonts w:ascii="Times New Roman" w:hAnsi="Times New Roman" w:cs="Times New Roman"/>
          <w:sz w:val="24"/>
          <w:szCs w:val="24"/>
        </w:rPr>
        <w:t>. Furthermore, the average percent</w:t>
      </w:r>
      <w:r w:rsidR="001A70BB" w:rsidRPr="000C2602">
        <w:rPr>
          <w:rFonts w:ascii="Times New Roman" w:hAnsi="Times New Roman" w:cs="Times New Roman"/>
          <w:sz w:val="24"/>
          <w:szCs w:val="24"/>
        </w:rPr>
        <w:t>age</w:t>
      </w:r>
      <w:r w:rsidR="007C4208" w:rsidRPr="000C2602">
        <w:rPr>
          <w:rFonts w:ascii="Times New Roman" w:hAnsi="Times New Roman" w:cs="Times New Roman"/>
          <w:sz w:val="24"/>
          <w:szCs w:val="24"/>
        </w:rPr>
        <w:t xml:space="preserve"> </w:t>
      </w:r>
      <w:r w:rsidR="006703EC" w:rsidRPr="000C2602">
        <w:rPr>
          <w:rFonts w:ascii="Times New Roman" w:hAnsi="Times New Roman" w:cs="Times New Roman"/>
          <w:sz w:val="24"/>
          <w:szCs w:val="24"/>
        </w:rPr>
        <w:t>of hospital bed</w:t>
      </w:r>
      <w:r w:rsidR="007C4208" w:rsidRPr="000C2602">
        <w:rPr>
          <w:rFonts w:ascii="Times New Roman" w:hAnsi="Times New Roman" w:cs="Times New Roman"/>
          <w:sz w:val="24"/>
          <w:szCs w:val="24"/>
        </w:rPr>
        <w:t>s</w:t>
      </w:r>
      <w:r w:rsidR="006703EC" w:rsidRPr="000C2602">
        <w:rPr>
          <w:rFonts w:ascii="Times New Roman" w:hAnsi="Times New Roman" w:cs="Times New Roman"/>
          <w:sz w:val="24"/>
          <w:szCs w:val="24"/>
        </w:rPr>
        <w:t xml:space="preserve"> devoted to pediatric patients was greatest in Tier A</w:t>
      </w:r>
      <w:r w:rsidR="007C4208" w:rsidRPr="000C2602">
        <w:rPr>
          <w:rFonts w:ascii="Times New Roman" w:hAnsi="Times New Roman" w:cs="Times New Roman"/>
          <w:sz w:val="24"/>
          <w:szCs w:val="24"/>
        </w:rPr>
        <w:t xml:space="preserve"> (</w:t>
      </w:r>
      <w:r w:rsidR="006113F4" w:rsidRPr="000C2602">
        <w:rPr>
          <w:rFonts w:ascii="Times New Roman" w:hAnsi="Times New Roman" w:cs="Times New Roman"/>
          <w:sz w:val="24"/>
          <w:szCs w:val="24"/>
        </w:rPr>
        <w:t>mean 84.5, standard deviation (SD) ±19.2)</w:t>
      </w:r>
      <w:r w:rsidR="006703EC" w:rsidRPr="000C2602">
        <w:rPr>
          <w:rFonts w:ascii="Times New Roman" w:hAnsi="Times New Roman" w:cs="Times New Roman"/>
          <w:sz w:val="24"/>
          <w:szCs w:val="24"/>
        </w:rPr>
        <w:t>, followed by Tier B</w:t>
      </w:r>
      <w:r w:rsidR="007C4208" w:rsidRPr="000C2602">
        <w:rPr>
          <w:rFonts w:ascii="Times New Roman" w:hAnsi="Times New Roman" w:cs="Times New Roman"/>
          <w:sz w:val="24"/>
          <w:szCs w:val="24"/>
        </w:rPr>
        <w:t xml:space="preserve"> (</w:t>
      </w:r>
      <w:r w:rsidR="00737615" w:rsidRPr="000C2602">
        <w:rPr>
          <w:rFonts w:ascii="Times New Roman" w:hAnsi="Times New Roman" w:cs="Times New Roman"/>
          <w:sz w:val="24"/>
          <w:szCs w:val="24"/>
        </w:rPr>
        <w:t>m</w:t>
      </w:r>
      <w:r w:rsidR="00EF3001" w:rsidRPr="000C2602">
        <w:rPr>
          <w:rFonts w:ascii="Times New Roman" w:hAnsi="Times New Roman" w:cs="Times New Roman"/>
          <w:sz w:val="24"/>
          <w:szCs w:val="24"/>
        </w:rPr>
        <w:t>ean</w:t>
      </w:r>
      <w:r w:rsidR="003A2ED9" w:rsidRPr="000C2602">
        <w:rPr>
          <w:rFonts w:ascii="Times New Roman" w:hAnsi="Times New Roman" w:cs="Times New Roman"/>
          <w:sz w:val="24"/>
          <w:szCs w:val="24"/>
        </w:rPr>
        <w:t xml:space="preserve"> </w:t>
      </w:r>
      <w:r w:rsidR="007C4208" w:rsidRPr="000C2602">
        <w:rPr>
          <w:rFonts w:ascii="Times New Roman" w:hAnsi="Times New Roman" w:cs="Times New Roman"/>
          <w:sz w:val="24"/>
          <w:szCs w:val="24"/>
        </w:rPr>
        <w:t>15.8</w:t>
      </w:r>
      <w:r w:rsidR="00737615" w:rsidRPr="000C2602">
        <w:rPr>
          <w:rFonts w:ascii="Times New Roman" w:hAnsi="Times New Roman" w:cs="Times New Roman"/>
          <w:sz w:val="24"/>
          <w:szCs w:val="24"/>
        </w:rPr>
        <w:t>,</w:t>
      </w:r>
      <w:r w:rsidR="003A2ED9" w:rsidRPr="000C2602">
        <w:rPr>
          <w:rFonts w:ascii="Times New Roman" w:hAnsi="Times New Roman" w:cs="Times New Roman"/>
          <w:sz w:val="24"/>
          <w:szCs w:val="24"/>
        </w:rPr>
        <w:t xml:space="preserve"> SD ± </w:t>
      </w:r>
      <w:r w:rsidR="00737615" w:rsidRPr="000C2602">
        <w:rPr>
          <w:rFonts w:ascii="Times New Roman" w:hAnsi="Times New Roman" w:cs="Times New Roman"/>
          <w:sz w:val="24"/>
          <w:szCs w:val="24"/>
        </w:rPr>
        <w:t>7.9</w:t>
      </w:r>
      <w:r w:rsidR="007C4208" w:rsidRPr="000C2602">
        <w:rPr>
          <w:rFonts w:ascii="Times New Roman" w:hAnsi="Times New Roman" w:cs="Times New Roman"/>
          <w:sz w:val="24"/>
          <w:szCs w:val="24"/>
        </w:rPr>
        <w:t>)</w:t>
      </w:r>
      <w:r w:rsidR="006703EC" w:rsidRPr="000C2602">
        <w:rPr>
          <w:rFonts w:ascii="Times New Roman" w:hAnsi="Times New Roman" w:cs="Times New Roman"/>
          <w:sz w:val="24"/>
          <w:szCs w:val="24"/>
        </w:rPr>
        <w:t>, Tier C</w:t>
      </w:r>
      <w:r w:rsidR="007C4208" w:rsidRPr="000C2602">
        <w:rPr>
          <w:rFonts w:ascii="Times New Roman" w:hAnsi="Times New Roman" w:cs="Times New Roman"/>
          <w:sz w:val="24"/>
          <w:szCs w:val="24"/>
        </w:rPr>
        <w:t xml:space="preserve"> (</w:t>
      </w:r>
      <w:r w:rsidR="00737615" w:rsidRPr="000C2602">
        <w:rPr>
          <w:rFonts w:ascii="Times New Roman" w:hAnsi="Times New Roman" w:cs="Times New Roman"/>
          <w:sz w:val="24"/>
          <w:szCs w:val="24"/>
        </w:rPr>
        <w:t>m</w:t>
      </w:r>
      <w:r w:rsidR="00EF3001" w:rsidRPr="000C2602">
        <w:rPr>
          <w:rFonts w:ascii="Times New Roman" w:hAnsi="Times New Roman" w:cs="Times New Roman"/>
          <w:sz w:val="24"/>
          <w:szCs w:val="24"/>
        </w:rPr>
        <w:t>ean</w:t>
      </w:r>
      <w:r w:rsidR="003A2ED9" w:rsidRPr="000C2602">
        <w:rPr>
          <w:rFonts w:ascii="Times New Roman" w:hAnsi="Times New Roman" w:cs="Times New Roman"/>
          <w:sz w:val="24"/>
          <w:szCs w:val="24"/>
        </w:rPr>
        <w:t xml:space="preserve"> </w:t>
      </w:r>
      <w:r w:rsidR="007C4208" w:rsidRPr="000C2602">
        <w:rPr>
          <w:rFonts w:ascii="Times New Roman" w:hAnsi="Times New Roman" w:cs="Times New Roman"/>
          <w:sz w:val="24"/>
          <w:szCs w:val="24"/>
        </w:rPr>
        <w:t>6.7</w:t>
      </w:r>
      <w:r w:rsidR="00737615" w:rsidRPr="000C2602">
        <w:rPr>
          <w:rFonts w:ascii="Times New Roman" w:hAnsi="Times New Roman" w:cs="Times New Roman"/>
          <w:sz w:val="24"/>
          <w:szCs w:val="24"/>
        </w:rPr>
        <w:t xml:space="preserve">, </w:t>
      </w:r>
      <w:r w:rsidR="003A2ED9" w:rsidRPr="000C2602">
        <w:rPr>
          <w:rFonts w:ascii="Times New Roman" w:hAnsi="Times New Roman" w:cs="Times New Roman"/>
          <w:sz w:val="24"/>
          <w:szCs w:val="24"/>
        </w:rPr>
        <w:t xml:space="preserve">SD ± </w:t>
      </w:r>
      <w:r w:rsidR="00737615" w:rsidRPr="000C2602">
        <w:rPr>
          <w:rFonts w:ascii="Times New Roman" w:hAnsi="Times New Roman" w:cs="Times New Roman"/>
          <w:sz w:val="24"/>
          <w:szCs w:val="24"/>
        </w:rPr>
        <w:t>6.6</w:t>
      </w:r>
      <w:r w:rsidR="007C4208" w:rsidRPr="000C2602">
        <w:rPr>
          <w:rFonts w:ascii="Times New Roman" w:hAnsi="Times New Roman" w:cs="Times New Roman"/>
          <w:sz w:val="24"/>
          <w:szCs w:val="24"/>
        </w:rPr>
        <w:t>)</w:t>
      </w:r>
      <w:r w:rsidR="006703EC" w:rsidRPr="000C2602">
        <w:rPr>
          <w:rFonts w:ascii="Times New Roman" w:hAnsi="Times New Roman" w:cs="Times New Roman"/>
          <w:sz w:val="24"/>
          <w:szCs w:val="24"/>
        </w:rPr>
        <w:t>, and Tier D</w:t>
      </w:r>
      <w:r w:rsidR="007C4208" w:rsidRPr="000C2602">
        <w:rPr>
          <w:rFonts w:ascii="Times New Roman" w:hAnsi="Times New Roman" w:cs="Times New Roman"/>
          <w:sz w:val="24"/>
          <w:szCs w:val="24"/>
        </w:rPr>
        <w:t xml:space="preserve"> (</w:t>
      </w:r>
      <w:r w:rsidR="00737615" w:rsidRPr="000C2602">
        <w:rPr>
          <w:rFonts w:ascii="Times New Roman" w:hAnsi="Times New Roman" w:cs="Times New Roman"/>
          <w:sz w:val="24"/>
          <w:szCs w:val="24"/>
        </w:rPr>
        <w:t>m</w:t>
      </w:r>
      <w:r w:rsidR="00EF3001" w:rsidRPr="000C2602">
        <w:rPr>
          <w:rFonts w:ascii="Times New Roman" w:hAnsi="Times New Roman" w:cs="Times New Roman"/>
          <w:sz w:val="24"/>
          <w:szCs w:val="24"/>
        </w:rPr>
        <w:t>ean</w:t>
      </w:r>
      <w:r w:rsidR="003A2ED9" w:rsidRPr="000C2602">
        <w:rPr>
          <w:rFonts w:ascii="Times New Roman" w:hAnsi="Times New Roman" w:cs="Times New Roman"/>
          <w:sz w:val="24"/>
          <w:szCs w:val="24"/>
        </w:rPr>
        <w:t xml:space="preserve"> </w:t>
      </w:r>
      <w:r w:rsidR="007C4208" w:rsidRPr="000C2602">
        <w:rPr>
          <w:rFonts w:ascii="Times New Roman" w:hAnsi="Times New Roman" w:cs="Times New Roman"/>
          <w:sz w:val="24"/>
          <w:szCs w:val="24"/>
        </w:rPr>
        <w:t>0)</w:t>
      </w:r>
      <w:r w:rsidR="00C16DED">
        <w:rPr>
          <w:rFonts w:ascii="Times New Roman" w:hAnsi="Times New Roman" w:cs="Times New Roman"/>
          <w:sz w:val="24"/>
          <w:szCs w:val="24"/>
        </w:rPr>
        <w:t xml:space="preserve"> (p&lt;0.001)</w:t>
      </w:r>
      <w:r w:rsidR="006703EC" w:rsidRPr="000C2602">
        <w:rPr>
          <w:rFonts w:ascii="Times New Roman" w:hAnsi="Times New Roman" w:cs="Times New Roman"/>
          <w:sz w:val="24"/>
          <w:szCs w:val="24"/>
        </w:rPr>
        <w:t xml:space="preserve">. </w:t>
      </w:r>
      <w:r w:rsidR="00EF3001" w:rsidRPr="000C2602">
        <w:rPr>
          <w:rFonts w:ascii="Times New Roman" w:hAnsi="Times New Roman" w:cs="Times New Roman"/>
          <w:sz w:val="24"/>
          <w:szCs w:val="24"/>
        </w:rPr>
        <w:t xml:space="preserve">See Table 1 for more specific descriptive statistics. </w:t>
      </w:r>
    </w:p>
    <w:p w14:paraId="5FDCE92B" w14:textId="77777777" w:rsidR="002E240F" w:rsidRPr="000C2602" w:rsidRDefault="002E240F"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classifications using publicly available data</w:t>
      </w:r>
    </w:p>
    <w:p w14:paraId="38EA049E" w14:textId="6F35CB23" w:rsidR="007C4208" w:rsidRPr="000C2602" w:rsidRDefault="007C4208" w:rsidP="00E5047F">
      <w:pPr>
        <w:spacing w:line="480" w:lineRule="auto"/>
        <w:ind w:firstLine="720"/>
        <w:contextualSpacing/>
        <w:rPr>
          <w:rFonts w:ascii="Times New Roman" w:hAnsi="Times New Roman" w:cs="Times New Roman"/>
          <w:b/>
          <w:sz w:val="24"/>
          <w:szCs w:val="24"/>
        </w:rPr>
      </w:pPr>
      <w:r w:rsidRPr="000C2602">
        <w:rPr>
          <w:rFonts w:ascii="Times New Roman" w:hAnsi="Times New Roman" w:cs="Times New Roman"/>
          <w:sz w:val="24"/>
          <w:szCs w:val="24"/>
        </w:rPr>
        <w:t>The Tier classifications were then validated using publicly available hospital data</w:t>
      </w:r>
      <w:r w:rsidR="00F77F2D" w:rsidRPr="000C2602">
        <w:rPr>
          <w:rFonts w:ascii="Times New Roman" w:hAnsi="Times New Roman" w:cs="Times New Roman"/>
          <w:sz w:val="24"/>
          <w:szCs w:val="24"/>
        </w:rPr>
        <w:t xml:space="preserve"> (Table 2)</w:t>
      </w:r>
      <w:r w:rsidRPr="000C2602">
        <w:rPr>
          <w:rFonts w:ascii="Times New Roman" w:hAnsi="Times New Roman" w:cs="Times New Roman"/>
          <w:sz w:val="24"/>
          <w:szCs w:val="24"/>
        </w:rPr>
        <w:t xml:space="preserve">. </w:t>
      </w:r>
      <w:r w:rsidR="00060288" w:rsidRPr="000C2602">
        <w:rPr>
          <w:rFonts w:ascii="Times New Roman" w:hAnsi="Times New Roman" w:cs="Times New Roman"/>
          <w:sz w:val="24"/>
          <w:szCs w:val="24"/>
        </w:rPr>
        <w:t>The majority of Tier A hospitals wer</w:t>
      </w:r>
      <w:r w:rsidR="00C16DED">
        <w:rPr>
          <w:rFonts w:ascii="Times New Roman" w:hAnsi="Times New Roman" w:cs="Times New Roman"/>
          <w:sz w:val="24"/>
          <w:szCs w:val="24"/>
        </w:rPr>
        <w:t xml:space="preserve">e members of </w:t>
      </w:r>
      <w:del w:id="13" w:author="Mehul V Raval" w:date="2019-10-16T09:00:00Z">
        <w:r w:rsidR="00C16DED" w:rsidDel="001024D5">
          <w:rPr>
            <w:rFonts w:ascii="Times New Roman" w:hAnsi="Times New Roman" w:cs="Times New Roman"/>
            <w:sz w:val="24"/>
            <w:szCs w:val="24"/>
          </w:rPr>
          <w:delText xml:space="preserve">CHA </w:delText>
        </w:r>
      </w:del>
      <w:ins w:id="14" w:author="Mehul V Raval" w:date="2019-10-16T09:00:00Z">
        <w:r w:rsidR="001024D5">
          <w:rPr>
            <w:rFonts w:ascii="Times New Roman" w:hAnsi="Times New Roman" w:cs="Times New Roman"/>
            <w:sz w:val="24"/>
            <w:szCs w:val="24"/>
          </w:rPr>
          <w:t>the Children’s Hospital Association</w:t>
        </w:r>
        <w:r w:rsidR="001024D5">
          <w:rPr>
            <w:rFonts w:ascii="Times New Roman" w:hAnsi="Times New Roman" w:cs="Times New Roman"/>
            <w:sz w:val="24"/>
            <w:szCs w:val="24"/>
          </w:rPr>
          <w:t xml:space="preserve"> </w:t>
        </w:r>
      </w:ins>
      <w:r w:rsidR="00C16DED">
        <w:rPr>
          <w:rFonts w:ascii="Times New Roman" w:hAnsi="Times New Roman" w:cs="Times New Roman"/>
          <w:sz w:val="24"/>
          <w:szCs w:val="24"/>
        </w:rPr>
        <w:t xml:space="preserve">(90.2%), </w:t>
      </w:r>
      <w:r w:rsidR="00060288" w:rsidRPr="000C2602">
        <w:rPr>
          <w:rFonts w:ascii="Times New Roman" w:hAnsi="Times New Roman" w:cs="Times New Roman"/>
          <w:sz w:val="24"/>
          <w:szCs w:val="24"/>
        </w:rPr>
        <w:t>approximately half of Tier B hospitals</w:t>
      </w:r>
      <w:r w:rsidR="00737615" w:rsidRPr="000C2602">
        <w:rPr>
          <w:rFonts w:ascii="Times New Roman" w:hAnsi="Times New Roman" w:cs="Times New Roman"/>
          <w:sz w:val="24"/>
          <w:szCs w:val="24"/>
        </w:rPr>
        <w:t xml:space="preserve"> </w:t>
      </w:r>
      <w:r w:rsidR="00F80D81" w:rsidRPr="000C2602">
        <w:rPr>
          <w:rFonts w:ascii="Times New Roman" w:hAnsi="Times New Roman" w:cs="Times New Roman"/>
          <w:sz w:val="24"/>
          <w:szCs w:val="24"/>
        </w:rPr>
        <w:t xml:space="preserve">were </w:t>
      </w:r>
      <w:r w:rsidR="00737615" w:rsidRPr="000C2602">
        <w:rPr>
          <w:rFonts w:ascii="Times New Roman" w:hAnsi="Times New Roman" w:cs="Times New Roman"/>
          <w:sz w:val="24"/>
          <w:szCs w:val="24"/>
        </w:rPr>
        <w:t>members</w:t>
      </w:r>
      <w:r w:rsidR="00C16DED">
        <w:rPr>
          <w:rFonts w:ascii="Times New Roman" w:hAnsi="Times New Roman" w:cs="Times New Roman"/>
          <w:sz w:val="24"/>
          <w:szCs w:val="24"/>
        </w:rPr>
        <w:t xml:space="preserve"> (52.6%), and </w:t>
      </w:r>
      <w:r w:rsidR="009B68FA">
        <w:rPr>
          <w:rFonts w:ascii="Times New Roman" w:hAnsi="Times New Roman" w:cs="Times New Roman"/>
          <w:sz w:val="24"/>
          <w:szCs w:val="24"/>
        </w:rPr>
        <w:t>few Tier C, D, and unclassified</w:t>
      </w:r>
      <w:r w:rsidR="00467E0E">
        <w:rPr>
          <w:rFonts w:ascii="Times New Roman" w:hAnsi="Times New Roman" w:cs="Times New Roman"/>
          <w:sz w:val="24"/>
          <w:szCs w:val="24"/>
        </w:rPr>
        <w:t xml:space="preserve"> hospitals were members</w:t>
      </w:r>
      <w:r w:rsidR="00060288" w:rsidRPr="000C2602">
        <w:rPr>
          <w:rFonts w:ascii="Times New Roman" w:hAnsi="Times New Roman" w:cs="Times New Roman"/>
          <w:sz w:val="24"/>
          <w:szCs w:val="24"/>
        </w:rPr>
        <w:t xml:space="preserve"> (</w:t>
      </w:r>
      <w:r w:rsidR="009B68FA">
        <w:rPr>
          <w:rFonts w:ascii="Times New Roman" w:hAnsi="Times New Roman" w:cs="Times New Roman"/>
          <w:sz w:val="24"/>
          <w:szCs w:val="24"/>
        </w:rPr>
        <w:t xml:space="preserve">1.2%, </w:t>
      </w:r>
      <w:r w:rsidR="00C16DED">
        <w:rPr>
          <w:rFonts w:ascii="Times New Roman" w:hAnsi="Times New Roman" w:cs="Times New Roman"/>
          <w:sz w:val="24"/>
          <w:szCs w:val="24"/>
        </w:rPr>
        <w:t>0.1%</w:t>
      </w:r>
      <w:r w:rsidR="009B68FA">
        <w:rPr>
          <w:rFonts w:ascii="Times New Roman" w:hAnsi="Times New Roman" w:cs="Times New Roman"/>
          <w:sz w:val="24"/>
          <w:szCs w:val="24"/>
        </w:rPr>
        <w:t>, and 1.4%</w:t>
      </w:r>
      <w:r w:rsidR="00C16DED">
        <w:rPr>
          <w:rFonts w:ascii="Times New Roman" w:hAnsi="Times New Roman" w:cs="Times New Roman"/>
          <w:sz w:val="24"/>
          <w:szCs w:val="24"/>
        </w:rPr>
        <w:t xml:space="preserve"> </w:t>
      </w:r>
      <w:r w:rsidR="00060288" w:rsidRPr="000C2602">
        <w:rPr>
          <w:rFonts w:ascii="Times New Roman" w:hAnsi="Times New Roman" w:cs="Times New Roman"/>
          <w:sz w:val="24"/>
          <w:szCs w:val="24"/>
        </w:rPr>
        <w:t>respectively</w:t>
      </w:r>
      <w:r w:rsidR="00C16DED">
        <w:rPr>
          <w:rFonts w:ascii="Times New Roman" w:hAnsi="Times New Roman" w:cs="Times New Roman"/>
          <w:sz w:val="24"/>
          <w:szCs w:val="24"/>
        </w:rPr>
        <w:t>, p&lt;0.001</w:t>
      </w:r>
      <w:r w:rsidR="00060288" w:rsidRPr="000C2602">
        <w:rPr>
          <w:rFonts w:ascii="Times New Roman" w:hAnsi="Times New Roman" w:cs="Times New Roman"/>
          <w:sz w:val="24"/>
          <w:szCs w:val="24"/>
        </w:rPr>
        <w:t>). Similar trends were</w:t>
      </w:r>
      <w:r w:rsidR="00737615" w:rsidRPr="000C2602">
        <w:rPr>
          <w:rFonts w:ascii="Times New Roman" w:hAnsi="Times New Roman" w:cs="Times New Roman"/>
          <w:sz w:val="24"/>
          <w:szCs w:val="24"/>
        </w:rPr>
        <w:t xml:space="preserve"> seen for</w:t>
      </w:r>
      <w:r w:rsidR="00060288" w:rsidRPr="000C2602">
        <w:rPr>
          <w:rFonts w:ascii="Times New Roman" w:hAnsi="Times New Roman" w:cs="Times New Roman"/>
          <w:sz w:val="24"/>
          <w:szCs w:val="24"/>
        </w:rPr>
        <w:t xml:space="preserve"> </w:t>
      </w:r>
      <w:del w:id="15" w:author="Mehul V Raval" w:date="2019-10-16T09:00:00Z">
        <w:r w:rsidR="00060288" w:rsidRPr="000C2602" w:rsidDel="001024D5">
          <w:rPr>
            <w:rFonts w:ascii="Times New Roman" w:hAnsi="Times New Roman" w:cs="Times New Roman"/>
            <w:sz w:val="24"/>
            <w:szCs w:val="24"/>
          </w:rPr>
          <w:delText xml:space="preserve">COG </w:delText>
        </w:r>
      </w:del>
      <w:ins w:id="16" w:author="Mehul V Raval" w:date="2019-10-16T09:00:00Z">
        <w:r w:rsidR="001024D5">
          <w:rPr>
            <w:rFonts w:ascii="Times New Roman" w:hAnsi="Times New Roman" w:cs="Times New Roman"/>
            <w:sz w:val="24"/>
            <w:szCs w:val="24"/>
          </w:rPr>
          <w:t>Children’s Oncology Group</w:t>
        </w:r>
        <w:r w:rsidR="001024D5" w:rsidRPr="000C2602">
          <w:rPr>
            <w:rFonts w:ascii="Times New Roman" w:hAnsi="Times New Roman" w:cs="Times New Roman"/>
            <w:sz w:val="24"/>
            <w:szCs w:val="24"/>
          </w:rPr>
          <w:t xml:space="preserve"> </w:t>
        </w:r>
      </w:ins>
      <w:r w:rsidR="00060288" w:rsidRPr="000C2602">
        <w:rPr>
          <w:rFonts w:ascii="Times New Roman" w:hAnsi="Times New Roman" w:cs="Times New Roman"/>
          <w:sz w:val="24"/>
          <w:szCs w:val="24"/>
        </w:rPr>
        <w:t xml:space="preserve">membership, where 80.2% of Tier </w:t>
      </w:r>
      <w:r w:rsidR="00737615" w:rsidRPr="000C2602">
        <w:rPr>
          <w:rFonts w:ascii="Times New Roman" w:hAnsi="Times New Roman" w:cs="Times New Roman"/>
          <w:sz w:val="24"/>
          <w:szCs w:val="24"/>
        </w:rPr>
        <w:t>A</w:t>
      </w:r>
      <w:r w:rsidR="00060288" w:rsidRPr="000C2602">
        <w:rPr>
          <w:rFonts w:ascii="Times New Roman" w:hAnsi="Times New Roman" w:cs="Times New Roman"/>
          <w:sz w:val="24"/>
          <w:szCs w:val="24"/>
        </w:rPr>
        <w:t>, 40.8</w:t>
      </w:r>
      <w:r w:rsidR="00737615" w:rsidRPr="000C2602">
        <w:rPr>
          <w:rFonts w:ascii="Times New Roman" w:hAnsi="Times New Roman" w:cs="Times New Roman"/>
          <w:sz w:val="24"/>
          <w:szCs w:val="24"/>
        </w:rPr>
        <w:t>%</w:t>
      </w:r>
      <w:r w:rsidR="003528DD">
        <w:rPr>
          <w:rFonts w:ascii="Times New Roman" w:hAnsi="Times New Roman" w:cs="Times New Roman"/>
          <w:sz w:val="24"/>
          <w:szCs w:val="24"/>
        </w:rPr>
        <w:t xml:space="preserve"> of Tier B, 0.8 % of Tier C, </w:t>
      </w:r>
      <w:r w:rsidR="00060288" w:rsidRPr="000C2602">
        <w:rPr>
          <w:rFonts w:ascii="Times New Roman" w:hAnsi="Times New Roman" w:cs="Times New Roman"/>
          <w:sz w:val="24"/>
          <w:szCs w:val="24"/>
        </w:rPr>
        <w:t>0.1% of Tier D</w:t>
      </w:r>
      <w:r w:rsidR="003528DD">
        <w:rPr>
          <w:rFonts w:ascii="Times New Roman" w:hAnsi="Times New Roman" w:cs="Times New Roman"/>
          <w:sz w:val="24"/>
          <w:szCs w:val="24"/>
        </w:rPr>
        <w:t>, and 1.0% of unclassified hospitals</w:t>
      </w:r>
      <w:r w:rsidR="00060288" w:rsidRPr="000C2602">
        <w:rPr>
          <w:rFonts w:ascii="Times New Roman" w:hAnsi="Times New Roman" w:cs="Times New Roman"/>
          <w:sz w:val="24"/>
          <w:szCs w:val="24"/>
        </w:rPr>
        <w:t xml:space="preserve"> were members</w:t>
      </w:r>
      <w:r w:rsidR="00C16DED">
        <w:rPr>
          <w:rFonts w:ascii="Times New Roman" w:hAnsi="Times New Roman" w:cs="Times New Roman"/>
          <w:sz w:val="24"/>
          <w:szCs w:val="24"/>
        </w:rPr>
        <w:t xml:space="preserve"> (p&lt;0.001)</w:t>
      </w:r>
      <w:r w:rsidR="00060288" w:rsidRPr="000C2602">
        <w:rPr>
          <w:rFonts w:ascii="Times New Roman" w:hAnsi="Times New Roman" w:cs="Times New Roman"/>
          <w:sz w:val="24"/>
          <w:szCs w:val="24"/>
        </w:rPr>
        <w:t xml:space="preserve">. </w:t>
      </w:r>
      <w:r w:rsidR="00942D57" w:rsidRPr="000C2602">
        <w:rPr>
          <w:rFonts w:ascii="Times New Roman" w:hAnsi="Times New Roman" w:cs="Times New Roman"/>
          <w:sz w:val="24"/>
          <w:szCs w:val="24"/>
        </w:rPr>
        <w:t>Also, 47.3% of hospitals in Tier A, 24.1% of hospitals in Tier B, 0</w:t>
      </w:r>
      <w:r w:rsidR="00301A01">
        <w:rPr>
          <w:rFonts w:ascii="Times New Roman" w:hAnsi="Times New Roman" w:cs="Times New Roman"/>
          <w:sz w:val="24"/>
          <w:szCs w:val="24"/>
        </w:rPr>
        <w:t xml:space="preserve">.7% of hospitals in Tier C, </w:t>
      </w:r>
      <w:r w:rsidR="00942D57" w:rsidRPr="000C2602">
        <w:rPr>
          <w:rFonts w:ascii="Times New Roman" w:hAnsi="Times New Roman" w:cs="Times New Roman"/>
          <w:sz w:val="24"/>
          <w:szCs w:val="24"/>
        </w:rPr>
        <w:t>0.1% of hospitals in Tier D</w:t>
      </w:r>
      <w:r w:rsidR="00301A01">
        <w:rPr>
          <w:rFonts w:ascii="Times New Roman" w:hAnsi="Times New Roman" w:cs="Times New Roman"/>
          <w:sz w:val="24"/>
          <w:szCs w:val="24"/>
        </w:rPr>
        <w:t>, and 0.4% of unclassified hospitals</w:t>
      </w:r>
      <w:r w:rsidR="00942D57" w:rsidRPr="000C2602">
        <w:rPr>
          <w:rFonts w:ascii="Times New Roman" w:hAnsi="Times New Roman" w:cs="Times New Roman"/>
          <w:sz w:val="24"/>
          <w:szCs w:val="24"/>
        </w:rPr>
        <w:t xml:space="preserve"> were </w:t>
      </w:r>
      <w:r w:rsidR="00F80D81" w:rsidRPr="000C2602">
        <w:rPr>
          <w:rFonts w:ascii="Times New Roman" w:hAnsi="Times New Roman" w:cs="Times New Roman"/>
          <w:sz w:val="24"/>
          <w:szCs w:val="24"/>
        </w:rPr>
        <w:t xml:space="preserve">pediatric </w:t>
      </w:r>
      <w:r w:rsidR="00942D57" w:rsidRPr="000C2602">
        <w:rPr>
          <w:rFonts w:ascii="Times New Roman" w:hAnsi="Times New Roman" w:cs="Times New Roman"/>
          <w:sz w:val="24"/>
          <w:szCs w:val="24"/>
        </w:rPr>
        <w:t>trauma level 1 or 2 centers</w:t>
      </w:r>
      <w:r w:rsidR="00635324">
        <w:rPr>
          <w:rFonts w:ascii="Times New Roman" w:hAnsi="Times New Roman" w:cs="Times New Roman"/>
          <w:sz w:val="24"/>
          <w:szCs w:val="24"/>
        </w:rPr>
        <w:t xml:space="preserve"> (p&lt;0.001)</w:t>
      </w:r>
      <w:r w:rsidR="00942D57" w:rsidRPr="000C2602">
        <w:rPr>
          <w:rFonts w:ascii="Times New Roman" w:hAnsi="Times New Roman" w:cs="Times New Roman"/>
          <w:sz w:val="24"/>
          <w:szCs w:val="24"/>
        </w:rPr>
        <w:t xml:space="preserve">. </w:t>
      </w:r>
      <w:r w:rsidR="00B33816" w:rsidRPr="000C2602">
        <w:rPr>
          <w:rFonts w:ascii="Times New Roman" w:hAnsi="Times New Roman" w:cs="Times New Roman"/>
          <w:sz w:val="24"/>
          <w:szCs w:val="24"/>
        </w:rPr>
        <w:t xml:space="preserve">Furthermore, </w:t>
      </w:r>
      <w:r w:rsidR="001A70BB" w:rsidRPr="000C2602">
        <w:rPr>
          <w:rFonts w:ascii="Times New Roman" w:hAnsi="Times New Roman" w:cs="Times New Roman"/>
          <w:sz w:val="24"/>
          <w:szCs w:val="24"/>
        </w:rPr>
        <w:t xml:space="preserve">pediatric </w:t>
      </w:r>
      <w:r w:rsidR="00F80D81" w:rsidRPr="000C2602">
        <w:rPr>
          <w:rFonts w:ascii="Times New Roman" w:hAnsi="Times New Roman" w:cs="Times New Roman"/>
          <w:sz w:val="24"/>
          <w:szCs w:val="24"/>
        </w:rPr>
        <w:t>t</w:t>
      </w:r>
      <w:r w:rsidR="00B33816" w:rsidRPr="000C2602">
        <w:rPr>
          <w:rFonts w:ascii="Times New Roman" w:hAnsi="Times New Roman" w:cs="Times New Roman"/>
          <w:sz w:val="24"/>
          <w:szCs w:val="24"/>
        </w:rPr>
        <w:t xml:space="preserve">ransplants (heart, liver, and kidney) and congenital heart surgery </w:t>
      </w:r>
      <w:r w:rsidR="001A70BB" w:rsidRPr="000C2602">
        <w:rPr>
          <w:rFonts w:ascii="Times New Roman" w:hAnsi="Times New Roman" w:cs="Times New Roman"/>
          <w:sz w:val="24"/>
          <w:szCs w:val="24"/>
        </w:rPr>
        <w:t>were</w:t>
      </w:r>
      <w:r w:rsidR="00B33816" w:rsidRPr="000C2602">
        <w:rPr>
          <w:rFonts w:ascii="Times New Roman" w:hAnsi="Times New Roman" w:cs="Times New Roman"/>
          <w:sz w:val="24"/>
          <w:szCs w:val="24"/>
        </w:rPr>
        <w:t xml:space="preserve"> most common among Tier A hospitals. </w:t>
      </w:r>
      <w:r w:rsidR="00942D57" w:rsidRPr="000C2602">
        <w:rPr>
          <w:rFonts w:ascii="Times New Roman" w:hAnsi="Times New Roman" w:cs="Times New Roman"/>
          <w:sz w:val="24"/>
          <w:szCs w:val="24"/>
        </w:rPr>
        <w:t xml:space="preserve"> </w:t>
      </w:r>
      <w:r w:rsidR="000C180A">
        <w:rPr>
          <w:rFonts w:ascii="Times New Roman" w:hAnsi="Times New Roman" w:cs="Times New Roman"/>
          <w:sz w:val="24"/>
          <w:szCs w:val="24"/>
        </w:rPr>
        <w:t xml:space="preserve">The proportion of hospitals with </w:t>
      </w:r>
      <w:r w:rsidR="00521CCD" w:rsidRPr="000C2602">
        <w:rPr>
          <w:rFonts w:ascii="Times New Roman" w:hAnsi="Times New Roman" w:cs="Times New Roman"/>
          <w:sz w:val="24"/>
          <w:szCs w:val="24"/>
        </w:rPr>
        <w:t>level 3 or 4 NICU</w:t>
      </w:r>
      <w:r w:rsidR="00B17A46" w:rsidRPr="000C2602">
        <w:rPr>
          <w:rFonts w:ascii="Times New Roman" w:hAnsi="Times New Roman" w:cs="Times New Roman"/>
          <w:sz w:val="24"/>
          <w:szCs w:val="24"/>
        </w:rPr>
        <w:t xml:space="preserve">s </w:t>
      </w:r>
      <w:r w:rsidR="000C180A">
        <w:rPr>
          <w:rFonts w:ascii="Times New Roman" w:hAnsi="Times New Roman" w:cs="Times New Roman"/>
          <w:sz w:val="24"/>
          <w:szCs w:val="24"/>
        </w:rPr>
        <w:t xml:space="preserve">was highest in Tiers A and B </w:t>
      </w:r>
      <w:r w:rsidR="00B17A46" w:rsidRPr="000C2602">
        <w:rPr>
          <w:rFonts w:ascii="Times New Roman" w:hAnsi="Times New Roman" w:cs="Times New Roman"/>
          <w:sz w:val="24"/>
          <w:szCs w:val="24"/>
        </w:rPr>
        <w:t>(84.3% and 8</w:t>
      </w:r>
      <w:r w:rsidR="000C180A">
        <w:rPr>
          <w:rFonts w:ascii="Times New Roman" w:hAnsi="Times New Roman" w:cs="Times New Roman"/>
          <w:sz w:val="24"/>
          <w:szCs w:val="24"/>
        </w:rPr>
        <w:t xml:space="preserve">6.8%, respectively) and lowest in </w:t>
      </w:r>
      <w:r w:rsidR="00B17A46" w:rsidRPr="000C2602">
        <w:rPr>
          <w:rFonts w:ascii="Times New Roman" w:hAnsi="Times New Roman" w:cs="Times New Roman"/>
          <w:sz w:val="24"/>
          <w:szCs w:val="24"/>
        </w:rPr>
        <w:t>Tier</w:t>
      </w:r>
      <w:r w:rsidR="00301A01">
        <w:rPr>
          <w:rFonts w:ascii="Times New Roman" w:hAnsi="Times New Roman" w:cs="Times New Roman"/>
          <w:sz w:val="24"/>
          <w:szCs w:val="24"/>
        </w:rPr>
        <w:t xml:space="preserve"> C, Tier </w:t>
      </w:r>
      <w:r w:rsidR="00B17A46" w:rsidRPr="000C2602">
        <w:rPr>
          <w:rFonts w:ascii="Times New Roman" w:hAnsi="Times New Roman" w:cs="Times New Roman"/>
          <w:sz w:val="24"/>
          <w:szCs w:val="24"/>
        </w:rPr>
        <w:t>D</w:t>
      </w:r>
      <w:r w:rsidR="00634EE6">
        <w:rPr>
          <w:rFonts w:ascii="Times New Roman" w:hAnsi="Times New Roman" w:cs="Times New Roman"/>
          <w:sz w:val="24"/>
          <w:szCs w:val="24"/>
        </w:rPr>
        <w:t xml:space="preserve">, and </w:t>
      </w:r>
      <w:r w:rsidR="00301A01">
        <w:rPr>
          <w:rFonts w:ascii="Times New Roman" w:hAnsi="Times New Roman" w:cs="Times New Roman"/>
          <w:sz w:val="24"/>
          <w:szCs w:val="24"/>
        </w:rPr>
        <w:t xml:space="preserve">unclassified hospitals (26.1%, </w:t>
      </w:r>
      <w:r w:rsidR="00B17A46" w:rsidRPr="000C2602">
        <w:rPr>
          <w:rFonts w:ascii="Times New Roman" w:hAnsi="Times New Roman" w:cs="Times New Roman"/>
          <w:sz w:val="24"/>
          <w:szCs w:val="24"/>
        </w:rPr>
        <w:t xml:space="preserve">0.9%, </w:t>
      </w:r>
      <w:r w:rsidR="00301A01">
        <w:rPr>
          <w:rFonts w:ascii="Times New Roman" w:hAnsi="Times New Roman" w:cs="Times New Roman"/>
          <w:sz w:val="24"/>
          <w:szCs w:val="24"/>
        </w:rPr>
        <w:t xml:space="preserve">7.9% </w:t>
      </w:r>
      <w:r w:rsidR="00B17A46" w:rsidRPr="000C2602">
        <w:rPr>
          <w:rFonts w:ascii="Times New Roman" w:hAnsi="Times New Roman" w:cs="Times New Roman"/>
          <w:sz w:val="24"/>
          <w:szCs w:val="24"/>
        </w:rPr>
        <w:t>respectively</w:t>
      </w:r>
      <w:r w:rsidR="00635324">
        <w:rPr>
          <w:rFonts w:ascii="Times New Roman" w:hAnsi="Times New Roman" w:cs="Times New Roman"/>
          <w:sz w:val="24"/>
          <w:szCs w:val="24"/>
        </w:rPr>
        <w:t>, p&lt;0.001</w:t>
      </w:r>
      <w:r w:rsidR="00B17A46" w:rsidRPr="000C2602">
        <w:rPr>
          <w:rFonts w:ascii="Times New Roman" w:hAnsi="Times New Roman" w:cs="Times New Roman"/>
          <w:sz w:val="24"/>
          <w:szCs w:val="24"/>
        </w:rPr>
        <w:t xml:space="preserve">). </w:t>
      </w:r>
      <w:r w:rsidR="00CA00AE">
        <w:rPr>
          <w:rFonts w:ascii="Times New Roman" w:hAnsi="Times New Roman" w:cs="Times New Roman"/>
          <w:sz w:val="24"/>
          <w:szCs w:val="24"/>
        </w:rPr>
        <w:t xml:space="preserve">ACS </w:t>
      </w:r>
      <w:r w:rsidR="00B17A46" w:rsidRPr="000C2602">
        <w:rPr>
          <w:rFonts w:ascii="Times New Roman" w:hAnsi="Times New Roman" w:cs="Times New Roman"/>
          <w:sz w:val="24"/>
          <w:szCs w:val="24"/>
        </w:rPr>
        <w:t>NSQIP</w:t>
      </w:r>
      <w:r w:rsidR="007D541A">
        <w:rPr>
          <w:rFonts w:ascii="Times New Roman" w:hAnsi="Times New Roman" w:cs="Times New Roman"/>
          <w:sz w:val="24"/>
          <w:szCs w:val="24"/>
        </w:rPr>
        <w:t>-P</w:t>
      </w:r>
      <w:r w:rsidR="00B17A46" w:rsidRPr="000C2602">
        <w:rPr>
          <w:rFonts w:ascii="Times New Roman" w:hAnsi="Times New Roman" w:cs="Times New Roman"/>
          <w:sz w:val="24"/>
          <w:szCs w:val="24"/>
        </w:rPr>
        <w:t xml:space="preserve"> membership also varied by Tier, with 76.1% of the hospitals in Tier A, 23.7% of the hospitals in Tier B, 0.1% </w:t>
      </w:r>
      <w:r w:rsidR="00301A01">
        <w:rPr>
          <w:rFonts w:ascii="Times New Roman" w:hAnsi="Times New Roman" w:cs="Times New Roman"/>
          <w:sz w:val="24"/>
          <w:szCs w:val="24"/>
        </w:rPr>
        <w:t xml:space="preserve">of the hospitals in Tier C, </w:t>
      </w:r>
      <w:r w:rsidR="00B17A46" w:rsidRPr="000C2602">
        <w:rPr>
          <w:rFonts w:ascii="Times New Roman" w:hAnsi="Times New Roman" w:cs="Times New Roman"/>
          <w:sz w:val="24"/>
          <w:szCs w:val="24"/>
        </w:rPr>
        <w:t>none of the hospitals in Tier D</w:t>
      </w:r>
      <w:r w:rsidR="00301A01">
        <w:rPr>
          <w:rFonts w:ascii="Times New Roman" w:hAnsi="Times New Roman" w:cs="Times New Roman"/>
          <w:sz w:val="24"/>
          <w:szCs w:val="24"/>
        </w:rPr>
        <w:t>, and 0.4% of unclassified hospitals</w:t>
      </w:r>
      <w:r w:rsidR="00B17A46" w:rsidRPr="000C2602">
        <w:rPr>
          <w:rFonts w:ascii="Times New Roman" w:hAnsi="Times New Roman" w:cs="Times New Roman"/>
          <w:sz w:val="24"/>
          <w:szCs w:val="24"/>
        </w:rPr>
        <w:t xml:space="preserve"> having this designation</w:t>
      </w:r>
      <w:r w:rsidR="000C180A">
        <w:rPr>
          <w:rFonts w:ascii="Times New Roman" w:hAnsi="Times New Roman" w:cs="Times New Roman"/>
          <w:sz w:val="24"/>
          <w:szCs w:val="24"/>
        </w:rPr>
        <w:t xml:space="preserve"> (p&lt;0.001)</w:t>
      </w:r>
      <w:r w:rsidR="00B17A46" w:rsidRPr="000C2602">
        <w:rPr>
          <w:rFonts w:ascii="Times New Roman" w:hAnsi="Times New Roman" w:cs="Times New Roman"/>
          <w:sz w:val="24"/>
          <w:szCs w:val="24"/>
        </w:rPr>
        <w:t xml:space="preserve">. </w:t>
      </w:r>
    </w:p>
    <w:p w14:paraId="5210BC1C" w14:textId="2559CCBC" w:rsidR="002E240F" w:rsidRPr="000C2602" w:rsidRDefault="00DA33AF"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w:t>
      </w:r>
      <w:r w:rsidR="00BB0535">
        <w:rPr>
          <w:rFonts w:ascii="Times New Roman" w:hAnsi="Times New Roman" w:cs="Times New Roman"/>
          <w:b/>
          <w:sz w:val="24"/>
          <w:szCs w:val="24"/>
        </w:rPr>
        <w:t>s</w:t>
      </w:r>
      <w:r w:rsidRPr="000C2602">
        <w:rPr>
          <w:rFonts w:ascii="Times New Roman" w:hAnsi="Times New Roman" w:cs="Times New Roman"/>
          <w:b/>
          <w:sz w:val="24"/>
          <w:szCs w:val="24"/>
        </w:rPr>
        <w:t xml:space="preserve"> </w:t>
      </w:r>
      <w:r w:rsidR="002E240F" w:rsidRPr="000C2602">
        <w:rPr>
          <w:rFonts w:ascii="Times New Roman" w:hAnsi="Times New Roman" w:cs="Times New Roman"/>
          <w:b/>
          <w:sz w:val="24"/>
          <w:szCs w:val="24"/>
        </w:rPr>
        <w:t>using</w:t>
      </w:r>
      <w:r w:rsidR="00B83FF5" w:rsidRPr="000C2602">
        <w:rPr>
          <w:rFonts w:ascii="Times New Roman" w:hAnsi="Times New Roman" w:cs="Times New Roman"/>
          <w:b/>
          <w:sz w:val="24"/>
          <w:szCs w:val="24"/>
        </w:rPr>
        <w:t xml:space="preserve"> healthcare claims </w:t>
      </w:r>
      <w:r w:rsidR="004F0516" w:rsidRPr="000C2602">
        <w:rPr>
          <w:rFonts w:ascii="Times New Roman" w:hAnsi="Times New Roman" w:cs="Times New Roman"/>
          <w:b/>
          <w:sz w:val="24"/>
          <w:szCs w:val="24"/>
        </w:rPr>
        <w:t xml:space="preserve">data </w:t>
      </w:r>
    </w:p>
    <w:p w14:paraId="670D6472" w14:textId="689B8D7B" w:rsidR="002E240F" w:rsidRPr="000C2602" w:rsidRDefault="00DA33AF" w:rsidP="0036590B">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lastRenderedPageBreak/>
        <w:t>The Tier classifications were then validated using 2015 HCCI claims data</w:t>
      </w:r>
      <w:r w:rsidR="0036590B" w:rsidRPr="000C2602">
        <w:rPr>
          <w:rFonts w:ascii="Times New Roman" w:hAnsi="Times New Roman" w:cs="Times New Roman"/>
          <w:sz w:val="24"/>
          <w:szCs w:val="24"/>
        </w:rPr>
        <w:t>. Of the hospitals that were in the HCCI dataset, 36 were Tier A, 215 were Tier B, 1,011 were Tier C, 344 were Tier D, and 163 were unclassified</w:t>
      </w:r>
      <w:r w:rsidR="003B5EC1">
        <w:rPr>
          <w:rFonts w:ascii="Times New Roman" w:hAnsi="Times New Roman" w:cs="Times New Roman"/>
          <w:sz w:val="24"/>
          <w:szCs w:val="24"/>
        </w:rPr>
        <w:t xml:space="preserve"> hospitals.</w:t>
      </w:r>
      <w:r w:rsidR="0036590B" w:rsidRPr="000C2602">
        <w:rPr>
          <w:rFonts w:ascii="Times New Roman" w:hAnsi="Times New Roman" w:cs="Times New Roman"/>
          <w:sz w:val="24"/>
          <w:szCs w:val="24"/>
        </w:rPr>
        <w:t xml:space="preserve"> </w:t>
      </w:r>
      <w:r w:rsidRPr="000C2602">
        <w:rPr>
          <w:rFonts w:ascii="Times New Roman" w:hAnsi="Times New Roman" w:cs="Times New Roman"/>
          <w:sz w:val="24"/>
          <w:szCs w:val="24"/>
        </w:rPr>
        <w:t>The percentage of admissions that were pediatric was highest in Tier A (88.95%). Pediatric admissions were substantially lower in Tier B (10.96%), Tier C (3.92%), and Tier D (3.98%). Additionally, 28.06% of admissions</w:t>
      </w:r>
      <w:r w:rsidR="004B4480" w:rsidRPr="000C2602">
        <w:rPr>
          <w:rFonts w:ascii="Times New Roman" w:hAnsi="Times New Roman" w:cs="Times New Roman"/>
          <w:sz w:val="24"/>
          <w:szCs w:val="24"/>
        </w:rPr>
        <w:t xml:space="preserve"> at</w:t>
      </w:r>
      <w:r w:rsidRPr="000C2602">
        <w:rPr>
          <w:rFonts w:ascii="Times New Roman" w:hAnsi="Times New Roman" w:cs="Times New Roman"/>
          <w:sz w:val="24"/>
          <w:szCs w:val="24"/>
        </w:rPr>
        <w:t xml:space="preserve"> unclassified hospitals were pediatric</w:t>
      </w:r>
      <w:r w:rsidR="0036590B" w:rsidRPr="000C2602">
        <w:rPr>
          <w:rFonts w:ascii="Times New Roman" w:hAnsi="Times New Roman" w:cs="Times New Roman"/>
          <w:sz w:val="24"/>
          <w:szCs w:val="24"/>
        </w:rPr>
        <w:t xml:space="preserve"> (Figure 2)</w:t>
      </w:r>
      <w:r w:rsidRPr="000C2602">
        <w:rPr>
          <w:rFonts w:ascii="Times New Roman" w:hAnsi="Times New Roman" w:cs="Times New Roman"/>
          <w:sz w:val="24"/>
          <w:szCs w:val="24"/>
        </w:rPr>
        <w:t xml:space="preserve">. </w:t>
      </w:r>
    </w:p>
    <w:p w14:paraId="07D3674C" w14:textId="54E9B932" w:rsidR="00BF0FA7" w:rsidRDefault="00BF0FA7"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t>DISCUSSION</w:t>
      </w:r>
    </w:p>
    <w:p w14:paraId="25729745" w14:textId="233E44B4" w:rsidR="001C6FE7" w:rsidRDefault="00CA74D2" w:rsidP="00C454E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w:t>
      </w:r>
      <w:r w:rsidR="00C0049B">
        <w:rPr>
          <w:rFonts w:ascii="Times New Roman" w:hAnsi="Times New Roman" w:cs="Times New Roman"/>
          <w:sz w:val="24"/>
          <w:szCs w:val="24"/>
        </w:rPr>
        <w:t>developed a reproducible method to classify hospitals using AHA survey data. This methodology was then validated</w:t>
      </w:r>
      <w:bookmarkStart w:id="17" w:name="_GoBack"/>
      <w:bookmarkEnd w:id="17"/>
      <w:r w:rsidR="00C0049B">
        <w:rPr>
          <w:rFonts w:ascii="Times New Roman" w:hAnsi="Times New Roman" w:cs="Times New Roman"/>
          <w:sz w:val="24"/>
          <w:szCs w:val="24"/>
        </w:rPr>
        <w:t xml:space="preserve"> using publically available hospital</w:t>
      </w:r>
      <w:r w:rsidR="006B391C">
        <w:rPr>
          <w:rFonts w:ascii="Times New Roman" w:hAnsi="Times New Roman" w:cs="Times New Roman"/>
          <w:sz w:val="24"/>
          <w:szCs w:val="24"/>
        </w:rPr>
        <w:t xml:space="preserve"> </w:t>
      </w:r>
      <w:r w:rsidR="00C0049B">
        <w:rPr>
          <w:rFonts w:ascii="Times New Roman" w:hAnsi="Times New Roman" w:cs="Times New Roman"/>
          <w:sz w:val="24"/>
          <w:szCs w:val="24"/>
        </w:rPr>
        <w:t>data as well as healthcare claims data.</w:t>
      </w:r>
      <w:r w:rsidR="0018471F">
        <w:rPr>
          <w:rFonts w:ascii="Times New Roman" w:hAnsi="Times New Roman" w:cs="Times New Roman"/>
          <w:sz w:val="24"/>
          <w:szCs w:val="24"/>
        </w:rPr>
        <w:t xml:space="preserve"> Our validations show that hospitals in Tier A have the most comprehensive pediatric services and have substantially higher pediatric admissions than the other Tiers,</w:t>
      </w:r>
      <w:r w:rsidR="00E1467A">
        <w:rPr>
          <w:rFonts w:ascii="Times New Roman" w:hAnsi="Times New Roman" w:cs="Times New Roman"/>
          <w:sz w:val="24"/>
          <w:szCs w:val="24"/>
        </w:rPr>
        <w:t xml:space="preserve"> suggesting that these 51 hospitals are </w:t>
      </w:r>
      <w:r w:rsidR="00CA00AE">
        <w:rPr>
          <w:rFonts w:ascii="Times New Roman" w:hAnsi="Times New Roman" w:cs="Times New Roman"/>
          <w:sz w:val="24"/>
          <w:szCs w:val="24"/>
        </w:rPr>
        <w:t>CH</w:t>
      </w:r>
      <w:r w:rsidR="00E1467A">
        <w:rPr>
          <w:rFonts w:ascii="Times New Roman" w:hAnsi="Times New Roman" w:cs="Times New Roman"/>
          <w:sz w:val="24"/>
          <w:szCs w:val="24"/>
        </w:rPr>
        <w:t>. Tier A hospitals are most</w:t>
      </w:r>
      <w:r w:rsidR="00EF0F8D">
        <w:rPr>
          <w:rFonts w:ascii="Times New Roman" w:hAnsi="Times New Roman" w:cs="Times New Roman"/>
          <w:sz w:val="24"/>
          <w:szCs w:val="24"/>
        </w:rPr>
        <w:t xml:space="preserve"> likely to have level I pediatric trauma centers, conduct organ transplants, and conduct congenital </w:t>
      </w:r>
      <w:r w:rsidR="00E1467A">
        <w:rPr>
          <w:rFonts w:ascii="Times New Roman" w:hAnsi="Times New Roman" w:cs="Times New Roman"/>
          <w:sz w:val="24"/>
          <w:szCs w:val="24"/>
        </w:rPr>
        <w:t xml:space="preserve">heart surgery; and are </w:t>
      </w:r>
      <w:r w:rsidR="00952F0D">
        <w:rPr>
          <w:rFonts w:ascii="Times New Roman" w:hAnsi="Times New Roman" w:cs="Times New Roman"/>
          <w:sz w:val="24"/>
          <w:szCs w:val="24"/>
        </w:rPr>
        <w:t xml:space="preserve">most likely to have memberships in the </w:t>
      </w:r>
      <w:del w:id="18" w:author="Mehul V Raval" w:date="2019-10-16T09:00:00Z">
        <w:r w:rsidR="00952F0D" w:rsidDel="001024D5">
          <w:rPr>
            <w:rFonts w:ascii="Times New Roman" w:hAnsi="Times New Roman" w:cs="Times New Roman"/>
            <w:sz w:val="24"/>
            <w:szCs w:val="24"/>
          </w:rPr>
          <w:delText>CHA</w:delText>
        </w:r>
      </w:del>
      <w:ins w:id="19" w:author="Mehul V Raval" w:date="2019-10-16T09:00:00Z">
        <w:r w:rsidR="001024D5">
          <w:rPr>
            <w:rFonts w:ascii="Times New Roman" w:hAnsi="Times New Roman" w:cs="Times New Roman"/>
            <w:sz w:val="24"/>
            <w:szCs w:val="24"/>
          </w:rPr>
          <w:t xml:space="preserve">Children’s Hospital </w:t>
        </w:r>
      </w:ins>
      <w:ins w:id="20" w:author="Mehul V Raval" w:date="2019-10-16T09:01:00Z">
        <w:r w:rsidR="001024D5">
          <w:rPr>
            <w:rFonts w:ascii="Times New Roman" w:hAnsi="Times New Roman" w:cs="Times New Roman"/>
            <w:sz w:val="24"/>
            <w:szCs w:val="24"/>
          </w:rPr>
          <w:t>Association</w:t>
        </w:r>
      </w:ins>
      <w:r w:rsidR="00952F0D">
        <w:rPr>
          <w:rFonts w:ascii="Times New Roman" w:hAnsi="Times New Roman" w:cs="Times New Roman"/>
          <w:sz w:val="24"/>
          <w:szCs w:val="24"/>
        </w:rPr>
        <w:t>, C</w:t>
      </w:r>
      <w:ins w:id="21" w:author="Mehul V Raval" w:date="2019-10-16T09:00:00Z">
        <w:r w:rsidR="001024D5">
          <w:rPr>
            <w:rFonts w:ascii="Times New Roman" w:hAnsi="Times New Roman" w:cs="Times New Roman"/>
            <w:sz w:val="24"/>
            <w:szCs w:val="24"/>
          </w:rPr>
          <w:t xml:space="preserve">hildren’s </w:t>
        </w:r>
      </w:ins>
      <w:r w:rsidR="00952F0D">
        <w:rPr>
          <w:rFonts w:ascii="Times New Roman" w:hAnsi="Times New Roman" w:cs="Times New Roman"/>
          <w:sz w:val="24"/>
          <w:szCs w:val="24"/>
        </w:rPr>
        <w:t>O</w:t>
      </w:r>
      <w:ins w:id="22" w:author="Mehul V Raval" w:date="2019-10-16T09:01:00Z">
        <w:r w:rsidR="001024D5">
          <w:rPr>
            <w:rFonts w:ascii="Times New Roman" w:hAnsi="Times New Roman" w:cs="Times New Roman"/>
            <w:sz w:val="24"/>
            <w:szCs w:val="24"/>
          </w:rPr>
          <w:t xml:space="preserve">ncology </w:t>
        </w:r>
      </w:ins>
      <w:r w:rsidR="00952F0D">
        <w:rPr>
          <w:rFonts w:ascii="Times New Roman" w:hAnsi="Times New Roman" w:cs="Times New Roman"/>
          <w:sz w:val="24"/>
          <w:szCs w:val="24"/>
        </w:rPr>
        <w:t>G</w:t>
      </w:r>
      <w:ins w:id="23" w:author="Mehul V Raval" w:date="2019-10-16T09:01:00Z">
        <w:r w:rsidR="001024D5">
          <w:rPr>
            <w:rFonts w:ascii="Times New Roman" w:hAnsi="Times New Roman" w:cs="Times New Roman"/>
            <w:sz w:val="24"/>
            <w:szCs w:val="24"/>
          </w:rPr>
          <w:t>roup</w:t>
        </w:r>
      </w:ins>
      <w:r w:rsidR="00952F0D">
        <w:rPr>
          <w:rFonts w:ascii="Times New Roman" w:hAnsi="Times New Roman" w:cs="Times New Roman"/>
          <w:sz w:val="24"/>
          <w:szCs w:val="24"/>
        </w:rPr>
        <w:t xml:space="preserve">, and </w:t>
      </w:r>
      <w:r w:rsidR="007D541A">
        <w:rPr>
          <w:rFonts w:ascii="Times New Roman" w:hAnsi="Times New Roman" w:cs="Times New Roman"/>
          <w:sz w:val="24"/>
          <w:szCs w:val="24"/>
        </w:rPr>
        <w:t>ACS</w:t>
      </w:r>
      <w:r w:rsidR="00952F0D" w:rsidRPr="000C2602">
        <w:rPr>
          <w:rFonts w:ascii="Times New Roman" w:hAnsi="Times New Roman" w:cs="Times New Roman"/>
          <w:sz w:val="24"/>
          <w:szCs w:val="24"/>
        </w:rPr>
        <w:t xml:space="preserve"> NSQIP</w:t>
      </w:r>
      <w:r w:rsidR="007D541A">
        <w:rPr>
          <w:rFonts w:ascii="Times New Roman" w:hAnsi="Times New Roman" w:cs="Times New Roman"/>
          <w:sz w:val="24"/>
          <w:szCs w:val="24"/>
        </w:rPr>
        <w:t>-P</w:t>
      </w:r>
      <w:r w:rsidR="00E1467A">
        <w:rPr>
          <w:rFonts w:ascii="Times New Roman" w:hAnsi="Times New Roman" w:cs="Times New Roman"/>
          <w:sz w:val="24"/>
          <w:szCs w:val="24"/>
        </w:rPr>
        <w:t xml:space="preserve">. Many of the Tier B hospitals </w:t>
      </w:r>
      <w:r w:rsidR="00952F0D">
        <w:rPr>
          <w:rFonts w:ascii="Times New Roman" w:hAnsi="Times New Roman" w:cs="Times New Roman"/>
          <w:sz w:val="24"/>
          <w:szCs w:val="24"/>
        </w:rPr>
        <w:t>have similar ped</w:t>
      </w:r>
      <w:r w:rsidR="00E1467A">
        <w:rPr>
          <w:rFonts w:ascii="Times New Roman" w:hAnsi="Times New Roman" w:cs="Times New Roman"/>
          <w:sz w:val="24"/>
          <w:szCs w:val="24"/>
        </w:rPr>
        <w:t xml:space="preserve">iatric services and memberships, but they have a lower proportion of admissions that are pediatric (10.96% in Tier B versus 88.95% in Tier </w:t>
      </w:r>
      <w:r w:rsidR="006B391C">
        <w:rPr>
          <w:rFonts w:ascii="Times New Roman" w:hAnsi="Times New Roman" w:cs="Times New Roman"/>
          <w:sz w:val="24"/>
          <w:szCs w:val="24"/>
        </w:rPr>
        <w:t>A). The provision of comp</w:t>
      </w:r>
      <w:r w:rsidR="00EE3310">
        <w:rPr>
          <w:rFonts w:ascii="Times New Roman" w:hAnsi="Times New Roman" w:cs="Times New Roman"/>
          <w:sz w:val="24"/>
          <w:szCs w:val="24"/>
        </w:rPr>
        <w:t>rehensive pediatric services and</w:t>
      </w:r>
      <w:r w:rsidR="006B391C">
        <w:rPr>
          <w:rFonts w:ascii="Times New Roman" w:hAnsi="Times New Roman" w:cs="Times New Roman"/>
          <w:sz w:val="24"/>
          <w:szCs w:val="24"/>
        </w:rPr>
        <w:t xml:space="preserve"> low pediatric admissions</w:t>
      </w:r>
      <w:r w:rsidR="00C454E8">
        <w:rPr>
          <w:rFonts w:ascii="Times New Roman" w:hAnsi="Times New Roman" w:cs="Times New Roman"/>
          <w:sz w:val="24"/>
          <w:szCs w:val="24"/>
        </w:rPr>
        <w:t xml:space="preserve"> </w:t>
      </w:r>
      <w:r w:rsidR="00C454E8" w:rsidRPr="008B752B">
        <w:rPr>
          <w:rFonts w:ascii="Times New Roman" w:hAnsi="Times New Roman" w:cs="Times New Roman"/>
          <w:sz w:val="24"/>
          <w:szCs w:val="24"/>
        </w:rPr>
        <w:t>suggests</w:t>
      </w:r>
      <w:r w:rsidR="00854597" w:rsidRPr="008B752B">
        <w:rPr>
          <w:rFonts w:ascii="Times New Roman" w:hAnsi="Times New Roman" w:cs="Times New Roman"/>
          <w:sz w:val="24"/>
          <w:szCs w:val="24"/>
        </w:rPr>
        <w:t xml:space="preserve"> Tier B </w:t>
      </w:r>
      <w:r w:rsidR="00C454E8" w:rsidRPr="008B752B">
        <w:rPr>
          <w:rFonts w:ascii="Times New Roman" w:hAnsi="Times New Roman" w:cs="Times New Roman"/>
          <w:sz w:val="24"/>
          <w:szCs w:val="24"/>
        </w:rPr>
        <w:t xml:space="preserve">hospitals are general hospitals with </w:t>
      </w:r>
      <w:r w:rsidR="00E1467A" w:rsidRPr="008B752B">
        <w:rPr>
          <w:rFonts w:ascii="Times New Roman" w:hAnsi="Times New Roman" w:cs="Times New Roman"/>
          <w:sz w:val="24"/>
          <w:szCs w:val="24"/>
        </w:rPr>
        <w:t xml:space="preserve">children’s units. </w:t>
      </w:r>
      <w:r w:rsidR="008B752B" w:rsidRPr="008B752B">
        <w:rPr>
          <w:rFonts w:ascii="Times New Roman" w:hAnsi="Times New Roman" w:cs="Times New Roman"/>
          <w:sz w:val="24"/>
          <w:szCs w:val="24"/>
        </w:rPr>
        <w:t>Therefore, f</w:t>
      </w:r>
      <w:r w:rsidR="008B752B" w:rsidRPr="008B752B">
        <w:rPr>
          <w:rFonts w:ascii="Times New Roman" w:hAnsi="Times New Roman" w:cs="Times New Roman"/>
          <w:color w:val="333333"/>
          <w:sz w:val="24"/>
          <w:szCs w:val="24"/>
        </w:rPr>
        <w:t>or specific studies and research questions, investigators may elect to consider both Tier A and Tier B hospitals as CH</w:t>
      </w:r>
      <w:r w:rsidR="00CA00AE">
        <w:rPr>
          <w:rFonts w:ascii="Times New Roman" w:hAnsi="Times New Roman" w:cs="Times New Roman"/>
          <w:color w:val="333333"/>
          <w:sz w:val="24"/>
          <w:szCs w:val="24"/>
        </w:rPr>
        <w:t xml:space="preserve"> as compared to</w:t>
      </w:r>
      <w:r w:rsidR="008B752B">
        <w:rPr>
          <w:rFonts w:ascii="Times New Roman" w:hAnsi="Times New Roman" w:cs="Times New Roman"/>
          <w:color w:val="333333"/>
          <w:sz w:val="24"/>
          <w:szCs w:val="24"/>
        </w:rPr>
        <w:t xml:space="preserve"> only consider</w:t>
      </w:r>
      <w:r w:rsidR="00CA00AE">
        <w:rPr>
          <w:rFonts w:ascii="Times New Roman" w:hAnsi="Times New Roman" w:cs="Times New Roman"/>
          <w:color w:val="333333"/>
          <w:sz w:val="24"/>
          <w:szCs w:val="24"/>
        </w:rPr>
        <w:t>ing</w:t>
      </w:r>
      <w:r w:rsidR="008B752B">
        <w:rPr>
          <w:rFonts w:ascii="Times New Roman" w:hAnsi="Times New Roman" w:cs="Times New Roman"/>
          <w:color w:val="333333"/>
          <w:sz w:val="24"/>
          <w:szCs w:val="24"/>
        </w:rPr>
        <w:t xml:space="preserve"> Tier A as CH</w:t>
      </w:r>
      <w:r w:rsidR="008B752B" w:rsidRPr="008B752B">
        <w:rPr>
          <w:rFonts w:ascii="Times New Roman" w:hAnsi="Times New Roman" w:cs="Times New Roman"/>
          <w:color w:val="333333"/>
          <w:sz w:val="24"/>
          <w:szCs w:val="24"/>
        </w:rPr>
        <w:t xml:space="preserve">. </w:t>
      </w:r>
      <w:r w:rsidR="00AE5902" w:rsidRPr="00AE5902">
        <w:rPr>
          <w:rFonts w:ascii="Times New Roman" w:hAnsi="Times New Roman" w:cs="Times New Roman"/>
          <w:sz w:val="24"/>
          <w:szCs w:val="24"/>
        </w:rPr>
        <w:t>While stand-alone children's hospitals may be directly of interest in some studies, our analysis shows that limiting the definition of CH only to those with CHA membership will exclude a significant number of hospitals for which comparable pediatric services are available</w:t>
      </w:r>
      <w:r w:rsidR="00AE5902">
        <w:rPr>
          <w:rFonts w:ascii="Times New Roman" w:hAnsi="Times New Roman" w:cs="Times New Roman"/>
          <w:sz w:val="24"/>
          <w:szCs w:val="24"/>
        </w:rPr>
        <w:t xml:space="preserve">. </w:t>
      </w:r>
      <w:r w:rsidR="00191DF6">
        <w:rPr>
          <w:rFonts w:ascii="Times New Roman" w:hAnsi="Times New Roman" w:cs="Times New Roman"/>
          <w:sz w:val="24"/>
          <w:szCs w:val="24"/>
        </w:rPr>
        <w:t>Tiers C and</w:t>
      </w:r>
      <w:r w:rsidR="00E1467A">
        <w:rPr>
          <w:rFonts w:ascii="Times New Roman" w:hAnsi="Times New Roman" w:cs="Times New Roman"/>
          <w:sz w:val="24"/>
          <w:szCs w:val="24"/>
        </w:rPr>
        <w:t xml:space="preserve"> D </w:t>
      </w:r>
      <w:r w:rsidR="00E1467A">
        <w:rPr>
          <w:rFonts w:ascii="Times New Roman" w:hAnsi="Times New Roman" w:cs="Times New Roman"/>
          <w:sz w:val="24"/>
          <w:szCs w:val="24"/>
        </w:rPr>
        <w:lastRenderedPageBreak/>
        <w:t xml:space="preserve">hospitals have </w:t>
      </w:r>
      <w:r w:rsidR="00B17A0E">
        <w:rPr>
          <w:rFonts w:ascii="Times New Roman" w:hAnsi="Times New Roman" w:cs="Times New Roman"/>
          <w:sz w:val="24"/>
          <w:szCs w:val="24"/>
        </w:rPr>
        <w:t>minimal</w:t>
      </w:r>
      <w:r w:rsidR="00E1467A">
        <w:rPr>
          <w:rFonts w:ascii="Times New Roman" w:hAnsi="Times New Roman" w:cs="Times New Roman"/>
          <w:sz w:val="24"/>
          <w:szCs w:val="24"/>
        </w:rPr>
        <w:t xml:space="preserve"> pediatric services and virtua</w:t>
      </w:r>
      <w:r w:rsidR="00B17A0E">
        <w:rPr>
          <w:rFonts w:ascii="Times New Roman" w:hAnsi="Times New Roman" w:cs="Times New Roman"/>
          <w:sz w:val="24"/>
          <w:szCs w:val="24"/>
        </w:rPr>
        <w:t>lly none of these hospitals</w:t>
      </w:r>
      <w:r w:rsidR="00E1467A">
        <w:rPr>
          <w:rFonts w:ascii="Times New Roman" w:hAnsi="Times New Roman" w:cs="Times New Roman"/>
          <w:sz w:val="24"/>
          <w:szCs w:val="24"/>
        </w:rPr>
        <w:t xml:space="preserve"> are members of </w:t>
      </w:r>
      <w:del w:id="24" w:author="Mehul V Raval" w:date="2019-10-16T09:01:00Z">
        <w:r w:rsidR="00E1467A" w:rsidDel="001024D5">
          <w:rPr>
            <w:rFonts w:ascii="Times New Roman" w:hAnsi="Times New Roman" w:cs="Times New Roman"/>
            <w:sz w:val="24"/>
            <w:szCs w:val="24"/>
          </w:rPr>
          <w:delText>CHA, COG</w:delText>
        </w:r>
      </w:del>
      <w:ins w:id="25" w:author="Mehul V Raval" w:date="2019-10-16T09:01:00Z">
        <w:r w:rsidR="001024D5">
          <w:rPr>
            <w:rFonts w:ascii="Times New Roman" w:hAnsi="Times New Roman" w:cs="Times New Roman"/>
            <w:sz w:val="24"/>
            <w:szCs w:val="24"/>
          </w:rPr>
          <w:t xml:space="preserve">the </w:t>
        </w:r>
        <w:r w:rsidR="001024D5">
          <w:rPr>
            <w:rFonts w:ascii="Times New Roman" w:hAnsi="Times New Roman" w:cs="Times New Roman"/>
            <w:sz w:val="24"/>
            <w:szCs w:val="24"/>
          </w:rPr>
          <w:t xml:space="preserve">Children’s Hospital </w:t>
        </w:r>
        <w:r w:rsidR="001024D5">
          <w:rPr>
            <w:rFonts w:ascii="Times New Roman" w:hAnsi="Times New Roman" w:cs="Times New Roman"/>
            <w:sz w:val="24"/>
            <w:szCs w:val="24"/>
          </w:rPr>
          <w:t>Association</w:t>
        </w:r>
        <w:r w:rsidR="001024D5">
          <w:rPr>
            <w:rFonts w:ascii="Times New Roman" w:hAnsi="Times New Roman" w:cs="Times New Roman"/>
            <w:sz w:val="24"/>
            <w:szCs w:val="24"/>
          </w:rPr>
          <w:t>, Children’s Oncology Group</w:t>
        </w:r>
      </w:ins>
      <w:r w:rsidR="00E1467A">
        <w:rPr>
          <w:rFonts w:ascii="Times New Roman" w:hAnsi="Times New Roman" w:cs="Times New Roman"/>
          <w:sz w:val="24"/>
          <w:szCs w:val="24"/>
        </w:rPr>
        <w:t xml:space="preserve">, or </w:t>
      </w:r>
      <w:r w:rsidR="007D541A">
        <w:rPr>
          <w:rFonts w:ascii="Times New Roman" w:hAnsi="Times New Roman" w:cs="Times New Roman"/>
          <w:sz w:val="24"/>
          <w:szCs w:val="24"/>
        </w:rPr>
        <w:t>ACS</w:t>
      </w:r>
      <w:r w:rsidR="00E1467A" w:rsidRPr="000C2602">
        <w:rPr>
          <w:rFonts w:ascii="Times New Roman" w:hAnsi="Times New Roman" w:cs="Times New Roman"/>
          <w:sz w:val="24"/>
          <w:szCs w:val="24"/>
        </w:rPr>
        <w:t xml:space="preserve"> NSQIP</w:t>
      </w:r>
      <w:r w:rsidR="007D541A">
        <w:rPr>
          <w:rFonts w:ascii="Times New Roman" w:hAnsi="Times New Roman" w:cs="Times New Roman"/>
          <w:sz w:val="24"/>
          <w:szCs w:val="24"/>
        </w:rPr>
        <w:t>-P</w:t>
      </w:r>
      <w:r w:rsidR="00B17A0E">
        <w:rPr>
          <w:rFonts w:ascii="Times New Roman" w:hAnsi="Times New Roman" w:cs="Times New Roman"/>
          <w:sz w:val="24"/>
          <w:szCs w:val="24"/>
        </w:rPr>
        <w:t>. Therefore, we would categorize Tier</w:t>
      </w:r>
      <w:r w:rsidR="00191DF6">
        <w:rPr>
          <w:rFonts w:ascii="Times New Roman" w:hAnsi="Times New Roman" w:cs="Times New Roman"/>
          <w:sz w:val="24"/>
          <w:szCs w:val="24"/>
        </w:rPr>
        <w:t xml:space="preserve">s C and </w:t>
      </w:r>
      <w:r w:rsidR="00B17A0E">
        <w:rPr>
          <w:rFonts w:ascii="Times New Roman" w:hAnsi="Times New Roman" w:cs="Times New Roman"/>
          <w:sz w:val="24"/>
          <w:szCs w:val="24"/>
        </w:rPr>
        <w:t xml:space="preserve">D hospitals as NCH. </w:t>
      </w:r>
    </w:p>
    <w:p w14:paraId="4FF93737" w14:textId="2BE23922" w:rsidR="007E1E1D" w:rsidRDefault="007E1E1D" w:rsidP="003C11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were able to conduct these analyses because the claims data provider used, HCCI, provided hospital-level matching on features abstracted from the AHA survey data and from our manual designations of publically</w:t>
      </w:r>
      <w:r w:rsidR="0002322C">
        <w:rPr>
          <w:rFonts w:ascii="Times New Roman" w:hAnsi="Times New Roman" w:cs="Times New Roman"/>
          <w:sz w:val="24"/>
          <w:szCs w:val="24"/>
        </w:rPr>
        <w:t xml:space="preserve"> available pediatric services. This level of collaboration with administrative and claims data providers is rare and health services researchers are left to use proportions of pediatric admissions to reliably differentiate </w:t>
      </w:r>
      <w:del w:id="26" w:author="Mehul V Raval" w:date="2019-10-16T09:11:00Z">
        <w:r w:rsidR="0002322C" w:rsidDel="00924984">
          <w:rPr>
            <w:rFonts w:ascii="Times New Roman" w:hAnsi="Times New Roman" w:cs="Times New Roman"/>
            <w:sz w:val="24"/>
            <w:szCs w:val="24"/>
          </w:rPr>
          <w:delText xml:space="preserve">true </w:delText>
        </w:r>
      </w:del>
      <w:r w:rsidR="0002322C">
        <w:rPr>
          <w:rFonts w:ascii="Times New Roman" w:hAnsi="Times New Roman" w:cs="Times New Roman"/>
          <w:sz w:val="24"/>
          <w:szCs w:val="24"/>
        </w:rPr>
        <w:t>CH from NCH.  Our study suggests that this p</w:t>
      </w:r>
      <w:r>
        <w:rPr>
          <w:rFonts w:ascii="Times New Roman" w:hAnsi="Times New Roman" w:cs="Times New Roman"/>
          <w:sz w:val="24"/>
          <w:szCs w:val="24"/>
        </w:rPr>
        <w:t xml:space="preserve">ractical application </w:t>
      </w:r>
      <w:r w:rsidR="0002322C">
        <w:rPr>
          <w:rFonts w:ascii="Times New Roman" w:hAnsi="Times New Roman" w:cs="Times New Roman"/>
          <w:sz w:val="24"/>
          <w:szCs w:val="24"/>
        </w:rPr>
        <w:t>of proportion of pediatric admissions (or discharges) is valid</w:t>
      </w:r>
      <w:r>
        <w:rPr>
          <w:rFonts w:ascii="Times New Roman" w:hAnsi="Times New Roman" w:cs="Times New Roman"/>
          <w:sz w:val="24"/>
          <w:szCs w:val="24"/>
        </w:rPr>
        <w:t>. For example, our study found that nearly 90% of admissions at Tier A hospitals were pediatric compare to around 11% or lower at Tier B, C, and D hospitals.  Thus, distinguishing between hospital types is possible even when hospital-level identifiers are not available.</w:t>
      </w:r>
      <w:r w:rsidR="0002322C">
        <w:rPr>
          <w:rFonts w:ascii="Times New Roman" w:hAnsi="Times New Roman" w:cs="Times New Roman"/>
          <w:sz w:val="24"/>
          <w:szCs w:val="24"/>
        </w:rPr>
        <w:t xml:space="preserve"> While possible, we would advise caution of additional stratifications of hospital types such as Tier B vs Tier C using discharge proportions alone.  </w:t>
      </w:r>
    </w:p>
    <w:p w14:paraId="7C9F96BD" w14:textId="4911EE8B" w:rsidR="003C11AD" w:rsidRPr="000C2602" w:rsidRDefault="003C11AD" w:rsidP="003C11AD">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Prior studies that investigated differences between CH and NCH used a variety of strategies to classify hospitals. One commonly used method for determining CH status is participation in the Pediatric Health Information System (PHIS), which is a pediatric database that includes clinical and resource utilization data</w:t>
      </w:r>
      <w:r w:rsidR="00F03651">
        <w:rPr>
          <w:rFonts w:ascii="Times New Roman" w:hAnsi="Times New Roman" w:cs="Times New Roman"/>
          <w:sz w:val="24"/>
          <w:szCs w:val="24"/>
        </w:rPr>
        <w:t xml:space="preserve"> for 49 freestanding</w:t>
      </w:r>
      <w:r w:rsidRPr="000C2602">
        <w:rPr>
          <w:rFonts w:ascii="Times New Roman" w:hAnsi="Times New Roman" w:cs="Times New Roman"/>
          <w:sz w:val="24"/>
          <w:szCs w:val="24"/>
        </w:rPr>
        <w:t xml:space="preserve"> CH</w:t>
      </w:r>
      <w:r w:rsidR="00F03651">
        <w:rPr>
          <w:rFonts w:ascii="Times New Roman" w:hAnsi="Times New Roman" w:cs="Times New Roman"/>
          <w:sz w:val="24"/>
          <w:szCs w:val="24"/>
        </w:rPr>
        <w:t xml:space="preserve"> who are members of the Children’s Hospital Association (CHA)</w:t>
      </w:r>
      <w:r w:rsidRPr="000C2602">
        <w:rPr>
          <w:rFonts w:ascii="Times New Roman" w:hAnsi="Times New Roman" w:cs="Times New Roman"/>
          <w:sz w:val="24"/>
          <w:szCs w:val="24"/>
        </w:rPr>
        <w:t>.</w:t>
      </w:r>
      <w:r w:rsidRPr="000C2602">
        <w:rPr>
          <w:rFonts w:ascii="Times New Roman" w:hAnsi="Times New Roman" w:cs="Times New Roman"/>
          <w:sz w:val="24"/>
          <w:szCs w:val="24"/>
        </w:rPr>
        <w:fldChar w:fldCharType="begin">
          <w:fldData xml:space="preserve">PEVuZE5vdGU+PENpdGU+PEF1dGhvcj5CZXJyeTwvQXV0aG9yPjxZZWFyPjIwMTE8L1llYXI+PFJl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</w:fldData>
        </w:fldChar>
      </w:r>
      <w:r w:rsidR="00EB329A">
        <w:rPr>
          <w:rFonts w:ascii="Times New Roman" w:hAnsi="Times New Roman" w:cs="Times New Roman"/>
          <w:sz w:val="24"/>
          <w:szCs w:val="24"/>
        </w:rPr>
        <w:instrText xml:space="preserve"> ADDIN EN.CITE </w:instrText>
      </w:r>
      <w:r w:rsidR="00EB329A">
        <w:rPr>
          <w:rFonts w:ascii="Times New Roman" w:hAnsi="Times New Roman" w:cs="Times New Roman"/>
          <w:sz w:val="24"/>
          <w:szCs w:val="24"/>
        </w:rPr>
        <w:fldChar w:fldCharType="begin">
          <w:fldData xml:space="preserve">PEVuZE5vdGU+PENpdGU+PEF1dGhvcj5CZXJyeTwvQXV0aG9yPjxZZWFyPjIwMTE8L1llYXI+PFJl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</w:fldData>
        </w:fldChar>
      </w:r>
      <w:r w:rsidR="00EB329A">
        <w:rPr>
          <w:rFonts w:ascii="Times New Roman" w:hAnsi="Times New Roman" w:cs="Times New Roman"/>
          <w:sz w:val="24"/>
          <w:szCs w:val="24"/>
        </w:rPr>
        <w:instrText xml:space="preserve"> ADDIN EN.CITE.DATA </w:instrText>
      </w:r>
      <w:r w:rsidR="00EB329A">
        <w:rPr>
          <w:rFonts w:ascii="Times New Roman" w:hAnsi="Times New Roman" w:cs="Times New Roman"/>
          <w:sz w:val="24"/>
          <w:szCs w:val="24"/>
        </w:rPr>
      </w:r>
      <w:r w:rsidR="00EB329A">
        <w:rPr>
          <w:rFonts w:ascii="Times New Roman" w:hAnsi="Times New Roman" w:cs="Times New Roman"/>
          <w:sz w:val="24"/>
          <w:szCs w:val="24"/>
        </w:rPr>
        <w:fldChar w:fldCharType="end"/>
      </w:r>
      <w:r w:rsidRPr="000C2602">
        <w:rPr>
          <w:rFonts w:ascii="Times New Roman" w:hAnsi="Times New Roman" w:cs="Times New Roman"/>
          <w:sz w:val="24"/>
          <w:szCs w:val="24"/>
        </w:rPr>
      </w:r>
      <w:r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12-16</w:t>
      </w:r>
      <w:r w:rsidRPr="000C2602">
        <w:rPr>
          <w:rFonts w:ascii="Times New Roman" w:hAnsi="Times New Roman" w:cs="Times New Roman"/>
          <w:sz w:val="24"/>
          <w:szCs w:val="24"/>
        </w:rPr>
        <w:fldChar w:fldCharType="end"/>
      </w:r>
      <w:r w:rsidRPr="000C2602">
        <w:rPr>
          <w:rFonts w:ascii="Times New Roman" w:hAnsi="Times New Roman" w:cs="Times New Roman"/>
          <w:sz w:val="24"/>
          <w:szCs w:val="24"/>
        </w:rPr>
        <w:t xml:space="preserve"> </w:t>
      </w:r>
      <w:r w:rsidR="00F03651">
        <w:rPr>
          <w:rFonts w:ascii="Times New Roman" w:hAnsi="Times New Roman" w:cs="Times New Roman"/>
          <w:sz w:val="24"/>
          <w:szCs w:val="24"/>
        </w:rPr>
        <w:t>CHA membership is also commonly used as a method to determine CH, with over 200 US hospitals currently having this membership.</w:t>
      </w:r>
      <w:r w:rsidR="00F03651" w:rsidRPr="00F03651">
        <w:rPr>
          <w:rFonts w:ascii="Times New Roman" w:hAnsi="Times New Roman" w:cs="Times New Roman"/>
          <w:sz w:val="24"/>
          <w:szCs w:val="24"/>
        </w:rPr>
        <w:t xml:space="preserve"> </w:t>
      </w:r>
      <w:r w:rsidR="00F03651" w:rsidRPr="00F03651">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&lt;EndNote&gt;&lt;Cite&gt;&lt;Author&gt;Spinella&lt;/Author&gt;&lt;Year&gt;2010&lt;/Year&gt;&lt;RecNum&gt;8&lt;/RecNum&gt;&lt;DisplayText&gt;&lt;style face="superscript"&gt;17,18&lt;/style&gt;&lt;/DisplayText&gt;&lt;record&gt;&lt;rec-number&gt;8&lt;/rec-number&gt;&lt;foreign-keys&gt;&lt;key app="EN" db-id="as2e9st5cr05vpepezbpdex902ttxdxvwefp" timestamp="1540687993"&gt;8&lt;/key&gt;&lt;/foreign-keys&gt;&lt;ref-type name="Journal Article"&gt;17&lt;/ref-type&gt;&lt;contributors&gt;&lt;authors&gt;&lt;author&gt;Spinella, Philip C&lt;/author&gt;&lt;author&gt;Dressler, Alex&lt;/author&gt;&lt;author&gt;Tucci, Marisa&lt;/author&gt;&lt;author&gt;Carroll, Christopher L&lt;/author&gt;&lt;author&gt;Rosen, Rosa Sanchez&lt;/author&gt;&lt;author&gt;Hume, Heather&lt;/author&gt;&lt;author&gt;Sloan, Steven R&lt;/author&gt;&lt;author&gt;Lacroix, Jacques&lt;/author&gt;&lt;/authors&gt;&lt;/contributors&gt;&lt;titles&gt;&lt;title&gt;Survey of transfusion policies at US and Canadian children&amp;apos;s hospitals in 2008 and 2009&lt;/title&gt;&lt;secondary-title&gt;Transfusion&lt;/secondary-title&gt;&lt;/titles&gt;&lt;periodical&gt;&lt;full-title&gt;Transfusion&lt;/full-title&gt;&lt;/periodical&gt;&lt;pages&gt;2328-2335&lt;/pages&gt;&lt;volume&gt;50&lt;/volume&gt;&lt;number&gt;11&lt;/number&gt;&lt;dates&gt;&lt;year&gt;2010&lt;/year&gt;&lt;/dates&gt;&lt;isbn&gt;1537-2995&lt;/isbn&gt;&lt;urls&gt;&lt;/urls&gt;&lt;/record&gt;&lt;/Cite&gt;&lt;Cite&gt;&lt;Author&gt;Feudtner&lt;/Author&gt;&lt;Year&gt;2013&lt;/Year&gt;&lt;RecNum&gt;9&lt;/RecNum&gt;&lt;record&gt;&lt;rec-number&gt;9&lt;/rec-number&gt;&lt;foreign-keys&gt;&lt;key app="EN" db-id="as2e9st5cr05vpepezbpdex902ttxdxvwefp" timestamp="1540687993"&gt;9&lt;/key&gt;&lt;/foreign-keys&gt;&lt;ref-type name="Journal Article"&gt;17&lt;/ref-type&gt;&lt;contributors&gt;&lt;authors&gt;&lt;author&gt;Feudtner, Chris&lt;/author&gt;&lt;author&gt;Womer, James&lt;/author&gt;&lt;author&gt;Augustin, Rachel&lt;/author&gt;&lt;author&gt;Remke, Stacy&lt;/author&gt;&lt;author&gt;Wolfe, Joanne&lt;/author&gt;&lt;author&gt;Friebert, Sarah&lt;/author&gt;&lt;author&gt;Weissman, David&lt;/author&gt;&lt;/authors&gt;&lt;/contributors&gt;&lt;titles&gt;&lt;title&gt;Pediatric palliative care programs in children’s hospitals: a cross-sectional national survey&lt;/title&gt;&lt;secondary-title&gt;Pediatrics&lt;/secondary-title&gt;&lt;/titles&gt;&lt;periodical&gt;&lt;full-title&gt;Pediatrics&lt;/full-title&gt;&lt;/periodical&gt;&lt;pages&gt;1063-1070&lt;/pages&gt;&lt;volume&gt;132&lt;/volume&gt;&lt;number&gt;6&lt;/number&gt;&lt;dates&gt;&lt;year&gt;2013&lt;/year&gt;&lt;/dates&gt;&lt;isbn&gt;0031-4005&lt;/isbn&gt;&lt;urls&gt;&lt;/urls&gt;&lt;/record&gt;&lt;/Cite&gt;&lt;/EndNote&gt;</w:instrText>
      </w:r>
      <w:r w:rsidR="00F03651" w:rsidRPr="00F03651">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17,18</w:t>
      </w:r>
      <w:r w:rsidR="00F03651" w:rsidRPr="00F03651">
        <w:rPr>
          <w:rFonts w:ascii="Times New Roman" w:hAnsi="Times New Roman" w:cs="Times New Roman"/>
          <w:sz w:val="24"/>
          <w:szCs w:val="24"/>
        </w:rPr>
        <w:fldChar w:fldCharType="end"/>
      </w:r>
      <w:r w:rsidR="00F03651">
        <w:rPr>
          <w:rFonts w:ascii="Times New Roman" w:hAnsi="Times New Roman" w:cs="Times New Roman"/>
          <w:sz w:val="24"/>
          <w:szCs w:val="24"/>
        </w:rPr>
        <w:t xml:space="preserve"> </w:t>
      </w:r>
      <w:r w:rsidRPr="000C2602">
        <w:rPr>
          <w:rFonts w:ascii="Times New Roman" w:hAnsi="Times New Roman" w:cs="Times New Roman"/>
          <w:sz w:val="24"/>
          <w:szCs w:val="24"/>
        </w:rPr>
        <w:t>Another commonly used database is the Healthcare Cost and Utilization Project (HCUP) Kids' Inpatient Database (KID).</w:t>
      </w:r>
      <w:r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&lt;EndNote&gt;&lt;Cite&gt;&lt;Author&gt;Merenstein&lt;/Author&gt;&lt;Year&gt;2005&lt;/Year&gt;&lt;RecNum&gt;6&lt;/RecNum&gt;&lt;DisplayText&gt;&lt;style face="superscript"&gt;19,20&lt;/style&gt;&lt;/DisplayText&gt;&lt;record&gt;&lt;rec-number&gt;6&lt;/rec-number&gt;&lt;foreign-keys&gt;&lt;key app="EN" db-id="as2e9st5cr05vpepezbpdex902ttxdxvwefp" timestamp="1540687992"&gt;6&lt;/key&gt;&lt;/foreign-keys&gt;&lt;ref-type name="Journal Article"&gt;17&lt;/ref-type&gt;&lt;contributors&gt;&lt;authors&gt;&lt;author&gt;Merenstein, Dan&lt;/author&gt;&lt;author&gt;Egleston, Brian&lt;/author&gt;&lt;author&gt;Diener-West, Marie&lt;/author&gt;&lt;/authors&gt;&lt;/contributors&gt;&lt;titles&gt;&lt;title&gt;Lengths of stay and costs associated with children&amp;apos;s hospitals&lt;/title&gt;&lt;secondary-title&gt;Pediatrics&lt;/secondary-title&gt;&lt;/titles&gt;&lt;periodical&gt;&lt;full-title&gt;Pediatrics&lt;/full-title&gt;&lt;/periodical&gt;&lt;pages&gt;839-844&lt;/pages&gt;&lt;volume&gt;115&lt;/volume&gt;&lt;number&gt;4&lt;/number&gt;&lt;dates&gt;&lt;year&gt;2005&lt;/year&gt;&lt;/dates&gt;&lt;isbn&gt;0031-4005&lt;/isbn&gt;&lt;urls&gt;&lt;/urls&gt;&lt;/record&gt;&lt;/Cite&gt;&lt;Cite&gt;&lt;Author&gt;Tian&lt;/Author&gt;&lt;Year&gt;2015&lt;/Year&gt;&lt;RecNum&gt;7&lt;/RecNum&gt;&lt;record&gt;&lt;rec-number&gt;7&lt;/rec-number&gt;&lt;foreign-keys&gt;&lt;key app="EN" db-id="as2e9st5cr05vpepezbpdex902ttxdxvwefp" timestamp="1540687993"&gt;7&lt;/key&gt;&lt;/foreign-keys&gt;&lt;ref-type name="Journal Article"&gt;17&lt;/ref-type&gt;&lt;contributors&gt;&lt;authors&gt;&lt;author&gt;Tian, Yao&lt;/author&gt;&lt;author&gt;Heiss, Kurt F&lt;/author&gt;&lt;author&gt;Wulkan, Mark L&lt;/author&gt;&lt;author&gt;Raval, Mehul V&lt;/author&gt;&lt;/authors&gt;&lt;/contributors&gt;&lt;titles&gt;&lt;title&gt;Assessment of variation in care and outcomes for pediatric appendicitis at children&amp;apos;s and non-children&amp;apos;s hospitals&lt;/title&gt;&lt;secondary-title&gt;Journal of pediatric surgery&lt;/secondary-title&gt;&lt;/titles&gt;&lt;periodical&gt;&lt;full-title&gt;Journal of pediatric surgery&lt;/full-title&gt;&lt;/periodical&gt;&lt;pages&gt;1885-1892&lt;/pages&gt;&lt;volume&gt;50&lt;/volume&gt;&lt;number&gt;11&lt;/number&gt;&lt;dates&gt;&lt;year&gt;2015&lt;/year&gt;&lt;/dates&gt;&lt;isbn&gt;0022-3468&lt;/isbn&gt;&lt;urls&gt;&lt;/urls&gt;&lt;/record&gt;&lt;/Cite&gt;&lt;/EndNote&gt;</w:instrText>
      </w:r>
      <w:r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19,20</w:t>
      </w:r>
      <w:r w:rsidRPr="000C2602">
        <w:rPr>
          <w:rFonts w:ascii="Times New Roman" w:hAnsi="Times New Roman" w:cs="Times New Roman"/>
          <w:sz w:val="24"/>
          <w:szCs w:val="24"/>
        </w:rPr>
        <w:fldChar w:fldCharType="end"/>
      </w:r>
      <w:r w:rsidRPr="000C2602">
        <w:rPr>
          <w:rFonts w:ascii="Times New Roman" w:hAnsi="Times New Roman" w:cs="Times New Roman"/>
          <w:sz w:val="24"/>
          <w:szCs w:val="24"/>
        </w:rPr>
        <w:t xml:space="preserve"> This database includes pediatric hosp</w:t>
      </w:r>
      <w:r w:rsidR="00AA239E">
        <w:rPr>
          <w:rFonts w:ascii="Times New Roman" w:hAnsi="Times New Roman" w:cs="Times New Roman"/>
          <w:sz w:val="24"/>
          <w:szCs w:val="24"/>
        </w:rPr>
        <w:t>ital discharge abstracts from 46</w:t>
      </w:r>
      <w:r w:rsidRPr="000C2602">
        <w:rPr>
          <w:rFonts w:ascii="Times New Roman" w:hAnsi="Times New Roman" w:cs="Times New Roman"/>
          <w:sz w:val="24"/>
          <w:szCs w:val="24"/>
        </w:rPr>
        <w:t xml:space="preserve"> states, with all freestanding children’s hospitals being classified as CH and all other hospitals </w:t>
      </w:r>
      <w:r w:rsidRPr="000C2602">
        <w:rPr>
          <w:rFonts w:ascii="Times New Roman" w:hAnsi="Times New Roman" w:cs="Times New Roman"/>
          <w:sz w:val="24"/>
          <w:szCs w:val="24"/>
        </w:rPr>
        <w:lastRenderedPageBreak/>
        <w:t xml:space="preserve">being classified as NCH. </w:t>
      </w:r>
      <w:r>
        <w:rPr>
          <w:rFonts w:ascii="Times New Roman" w:hAnsi="Times New Roman" w:cs="Times New Roman"/>
          <w:sz w:val="24"/>
          <w:szCs w:val="24"/>
        </w:rPr>
        <w:t>The KID is typically released in three year intervals</w:t>
      </w:r>
      <w:r w:rsidR="00577ACA">
        <w:rPr>
          <w:rFonts w:ascii="Times New Roman" w:hAnsi="Times New Roman" w:cs="Times New Roman"/>
          <w:sz w:val="24"/>
          <w:szCs w:val="24"/>
        </w:rPr>
        <w:t>,</w:t>
      </w:r>
      <w:r w:rsidR="00AA239E">
        <w:rPr>
          <w:rFonts w:ascii="Times New Roman" w:hAnsi="Times New Roman" w:cs="Times New Roman"/>
          <w:sz w:val="24"/>
          <w:szCs w:val="24"/>
        </w:rPr>
        <w:t xml:space="preserve"> but the definition u</w:t>
      </w:r>
      <w:r w:rsidR="008340FF">
        <w:rPr>
          <w:rFonts w:ascii="Times New Roman" w:hAnsi="Times New Roman" w:cs="Times New Roman"/>
          <w:sz w:val="24"/>
          <w:szCs w:val="24"/>
        </w:rPr>
        <w:t xml:space="preserve">sed to classify hospitals </w:t>
      </w:r>
      <w:r w:rsidR="00AA239E">
        <w:rPr>
          <w:rFonts w:ascii="Times New Roman" w:hAnsi="Times New Roman" w:cs="Times New Roman"/>
          <w:sz w:val="24"/>
          <w:szCs w:val="24"/>
        </w:rPr>
        <w:t xml:space="preserve">in the </w:t>
      </w:r>
      <w:r>
        <w:rPr>
          <w:rFonts w:ascii="Times New Roman" w:hAnsi="Times New Roman" w:cs="Times New Roman"/>
          <w:sz w:val="24"/>
          <w:szCs w:val="24"/>
        </w:rPr>
        <w:t>2012 version dramatically changed compared to the definition used in prior versions making m</w:t>
      </w:r>
      <w:r w:rsidR="00AA239E">
        <w:rPr>
          <w:rFonts w:ascii="Times New Roman" w:hAnsi="Times New Roman" w:cs="Times New Roman"/>
          <w:sz w:val="24"/>
          <w:szCs w:val="24"/>
        </w:rPr>
        <w:t>ultiyear comparisons challenging.</w:t>
      </w:r>
      <w:r w:rsidR="008340FF">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&lt;EndNote&gt;&lt;Cite&gt;&lt;Author&gt;Agency for Healthcare Research and Quality Healthcare Cost and Utilization Project (HCUP)&lt;/Author&gt;&lt;Year&gt;2015&lt;/Year&gt;&lt;RecNum&gt;118&lt;/RecNum&gt;&lt;DisplayText&gt;&lt;style face="superscript"&gt;21&lt;/style&gt;&lt;/DisplayText&gt;&lt;record&gt;&lt;rec-number&gt;118&lt;/rec-number&gt;&lt;foreign-keys&gt;&lt;key app="EN" db-id="v0fsrsatq0tx2ze9aagpx9stspxra2e2zt00" timestamp="1546806490"&gt;118&lt;/key&gt;&lt;/foreign-keys&gt;&lt;ref-type name="Report"&gt;27&lt;/ref-type&gt;&lt;contributors&gt;&lt;authors&gt;&lt;author&gt;Agency for Healthcare Research and Quality Healthcare Cost and Utilization Project (HCUP), &lt;/author&gt;&lt;/authors&gt;&lt;/contributors&gt;&lt;titles&gt;&lt;title&gt;Introduction to the HCUP KIDS&amp;apos; Inpatient Database (KID)&lt;/title&gt;&lt;/titles&gt;&lt;dates&gt;&lt;year&gt;2015&lt;/year&gt;&lt;/dates&gt;&lt;urls&gt;&lt;related-urls&gt;&lt;url&gt;https://www.hcup-us.ahrq.gov/db/nation/kid/KID_2012_Introduction.pdf&lt;/url&gt;&lt;/related-urls&gt;&lt;/urls&gt;&lt;/record&gt;&lt;/Cite&gt;&lt;/EndNote&gt;</w:instrText>
      </w:r>
      <w:r w:rsidR="008340FF">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21</w:t>
      </w:r>
      <w:r w:rsidR="008340F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3651">
        <w:rPr>
          <w:rFonts w:ascii="Times New Roman" w:hAnsi="Times New Roman" w:cs="Times New Roman"/>
          <w:sz w:val="24"/>
          <w:szCs w:val="24"/>
        </w:rPr>
        <w:t xml:space="preserve">Other methods to identify </w:t>
      </w:r>
      <w:r w:rsidR="00F03651" w:rsidRPr="00F03651">
        <w:rPr>
          <w:rFonts w:ascii="Times New Roman" w:hAnsi="Times New Roman" w:cs="Times New Roman"/>
          <w:sz w:val="24"/>
          <w:szCs w:val="24"/>
        </w:rPr>
        <w:t>CH</w:t>
      </w:r>
      <w:r w:rsidR="00F03651">
        <w:rPr>
          <w:rFonts w:ascii="Times New Roman" w:hAnsi="Times New Roman" w:cs="Times New Roman"/>
          <w:sz w:val="24"/>
          <w:szCs w:val="24"/>
        </w:rPr>
        <w:t xml:space="preserve"> include the </w:t>
      </w:r>
      <w:r w:rsidRPr="00F03651">
        <w:rPr>
          <w:rFonts w:ascii="Times New Roman" w:hAnsi="Times New Roman" w:cs="Times New Roman"/>
          <w:sz w:val="24"/>
          <w:szCs w:val="24"/>
        </w:rPr>
        <w:t>availability of pediatric services, such as pediatric trauma centers.</w:t>
      </w:r>
      <w:r w:rsidRPr="00F03651">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&lt;EndNote&gt;&lt;Cite&gt;&lt;Author&gt;Ochoa&lt;/Author&gt;&lt;Year&gt;2007&lt;/Year&gt;&lt;RecNum&gt;10&lt;/RecNum&gt;&lt;DisplayText&gt;&lt;style face="superscript"&gt;17,22&lt;/style&gt;&lt;/DisplayText&gt;&lt;record&gt;&lt;rec-number&gt;10&lt;/rec-number&gt;&lt;foreign-keys&gt;&lt;key app="EN" db-id="as2e9st5cr05vpepezbpdex902ttxdxvwefp" timestamp="1540687993"&gt;10&lt;/key&gt;&lt;/foreign-keys&gt;&lt;ref-type name="Journal Article"&gt;17&lt;/ref-type&gt;&lt;contributors&gt;&lt;authors&gt;&lt;author&gt;Ochoa, Christian&lt;/author&gt;&lt;author&gt;Chokshi, Nikunj&lt;/author&gt;&lt;author&gt;Upperman, Jeffrey S&lt;/author&gt;&lt;author&gt;Jurkovich, Gregory J&lt;/author&gt;&lt;author&gt;Ford, Henri R&lt;/author&gt;&lt;/authors&gt;&lt;/contributors&gt;&lt;titles&gt;&lt;title&gt;Prior studies comparing outcomes from trauma care at children&amp;apos;s hospitals versus adult hospitals&lt;/title&gt;&lt;secondary-title&gt;Journal of Trauma and Acute Care Surgery&lt;/secondary-title&gt;&lt;/titles&gt;&lt;periodical&gt;&lt;full-title&gt;Journal of Trauma and Acute Care Surgery&lt;/full-title&gt;&lt;/periodical&gt;&lt;pages&gt;S87-S91&lt;/pages&gt;&lt;volume&gt;63&lt;/volume&gt;&lt;number&gt;6&lt;/number&gt;&lt;dates&gt;&lt;year&gt;2007&lt;/year&gt;&lt;/dates&gt;&lt;isbn&gt;2163-0755&lt;/isbn&gt;&lt;urls&gt;&lt;/urls&gt;&lt;/record&gt;&lt;/Cite&gt;&lt;Cite&gt;&lt;Author&gt;Spinella&lt;/Author&gt;&lt;Year&gt;2010&lt;/Year&gt;&lt;RecNum&gt;8&lt;/RecNum&gt;&lt;record&gt;&lt;rec-number&gt;8&lt;/rec-number&gt;&lt;foreign-keys&gt;&lt;key app="EN" db-id="as2e9st5cr05vpepezbpdex902ttxdxvwefp" timestamp="1540687993"&gt;8&lt;/key&gt;&lt;/foreign-keys&gt;&lt;ref-type name="Journal Article"&gt;17&lt;/ref-type&gt;&lt;contributors&gt;&lt;authors&gt;&lt;author&gt;Spinella, Philip C&lt;/author&gt;&lt;author&gt;Dressler, Alex&lt;/author&gt;&lt;author&gt;Tucci, Marisa&lt;/author&gt;&lt;author&gt;Carroll, Christopher L&lt;/author&gt;&lt;author&gt;Rosen, Rosa Sanchez&lt;/author&gt;&lt;author&gt;Hume, Heather&lt;/author&gt;&lt;author&gt;Sloan, Steven R&lt;/author&gt;&lt;author&gt;Lacroix, Jacques&lt;/author&gt;&lt;/authors&gt;&lt;/contributors&gt;&lt;titles&gt;&lt;title&gt;Survey of transfusion policies at US and Canadian children&amp;apos;s hospitals in 2008 and 2009&lt;/title&gt;&lt;secondary-title&gt;Transfusion&lt;/secondary-title&gt;&lt;/titles&gt;&lt;periodical&gt;&lt;full-title&gt;Transfusion&lt;/full-title&gt;&lt;/periodical&gt;&lt;pages&gt;2328-2335&lt;/pages&gt;&lt;volume&gt;50&lt;/volume&gt;&lt;number&gt;11&lt;/number&gt;&lt;dates&gt;&lt;year&gt;2010&lt;/year&gt;&lt;/dates&gt;&lt;isbn&gt;1537-2995&lt;/isbn&gt;&lt;urls&gt;&lt;/urls&gt;&lt;/record&gt;&lt;/Cite&gt;&lt;/EndNote&gt;</w:instrText>
      </w:r>
      <w:r w:rsidRPr="00F03651">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17,22</w:t>
      </w:r>
      <w:r w:rsidRPr="00F03651">
        <w:rPr>
          <w:rFonts w:ascii="Times New Roman" w:hAnsi="Times New Roman" w:cs="Times New Roman"/>
          <w:sz w:val="24"/>
          <w:szCs w:val="24"/>
        </w:rPr>
        <w:fldChar w:fldCharType="end"/>
      </w:r>
      <w:r w:rsidRPr="000C2602">
        <w:rPr>
          <w:rFonts w:ascii="Times New Roman" w:hAnsi="Times New Roman" w:cs="Times New Roman"/>
          <w:sz w:val="24"/>
          <w:szCs w:val="24"/>
        </w:rPr>
        <w:t xml:space="preserve"> </w:t>
      </w:r>
    </w:p>
    <w:p w14:paraId="1166CDA5" w14:textId="4BE6FE82" w:rsidR="003C11AD" w:rsidRPr="000C2602" w:rsidRDefault="00D64E47" w:rsidP="003C11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commonly used, these prior </w:t>
      </w:r>
      <w:r w:rsidR="003C11AD" w:rsidRPr="000C2602">
        <w:rPr>
          <w:rFonts w:ascii="Times New Roman" w:hAnsi="Times New Roman" w:cs="Times New Roman"/>
          <w:sz w:val="24"/>
          <w:szCs w:val="24"/>
        </w:rPr>
        <w:t xml:space="preserve">classification strategies have several limitations. </w:t>
      </w:r>
      <w:r w:rsidR="003C11AD">
        <w:rPr>
          <w:rFonts w:ascii="Times New Roman" w:hAnsi="Times New Roman" w:cs="Times New Roman"/>
          <w:sz w:val="24"/>
          <w:szCs w:val="24"/>
        </w:rPr>
        <w:t xml:space="preserve">First, </w:t>
      </w:r>
      <w:r w:rsidR="003C11AD" w:rsidRPr="000C2602">
        <w:rPr>
          <w:rFonts w:ascii="Times New Roman" w:hAnsi="Times New Roman" w:cs="Times New Roman"/>
          <w:sz w:val="24"/>
          <w:szCs w:val="24"/>
        </w:rPr>
        <w:t>the PHIS</w:t>
      </w:r>
      <w:r w:rsidR="003C11AD">
        <w:rPr>
          <w:rFonts w:ascii="Times New Roman" w:hAnsi="Times New Roman" w:cs="Times New Roman"/>
          <w:sz w:val="24"/>
          <w:szCs w:val="24"/>
        </w:rPr>
        <w:t xml:space="preserve"> and </w:t>
      </w:r>
      <w:r w:rsidR="003C11AD" w:rsidRPr="000C2602">
        <w:rPr>
          <w:rFonts w:ascii="Times New Roman" w:hAnsi="Times New Roman" w:cs="Times New Roman"/>
          <w:sz w:val="24"/>
          <w:szCs w:val="24"/>
        </w:rPr>
        <w:t>KID</w:t>
      </w:r>
      <w:r w:rsidR="003C11AD">
        <w:rPr>
          <w:rFonts w:ascii="Times New Roman" w:hAnsi="Times New Roman" w:cs="Times New Roman"/>
          <w:sz w:val="24"/>
          <w:szCs w:val="24"/>
        </w:rPr>
        <w:t xml:space="preserve"> </w:t>
      </w:r>
      <w:r w:rsidR="003C11AD" w:rsidRPr="000C2602">
        <w:rPr>
          <w:rFonts w:ascii="Times New Roman" w:hAnsi="Times New Roman" w:cs="Times New Roman"/>
          <w:sz w:val="24"/>
          <w:szCs w:val="24"/>
        </w:rPr>
        <w:t xml:space="preserve">datasets only include a subset of US hospitals. Furthermore, these strategies </w:t>
      </w:r>
      <w:r w:rsidR="003C11AD">
        <w:rPr>
          <w:rFonts w:ascii="Times New Roman" w:hAnsi="Times New Roman" w:cs="Times New Roman"/>
          <w:sz w:val="24"/>
          <w:szCs w:val="24"/>
        </w:rPr>
        <w:t>often</w:t>
      </w:r>
      <w:r w:rsidR="003C11AD" w:rsidRPr="000C2602">
        <w:rPr>
          <w:rFonts w:ascii="Times New Roman" w:hAnsi="Times New Roman" w:cs="Times New Roman"/>
          <w:sz w:val="24"/>
          <w:szCs w:val="24"/>
        </w:rPr>
        <w:t xml:space="preserve"> focus on freestanding CH and do not </w:t>
      </w:r>
      <w:r w:rsidR="003C11AD">
        <w:rPr>
          <w:rFonts w:ascii="Times New Roman" w:hAnsi="Times New Roman" w:cs="Times New Roman"/>
          <w:sz w:val="24"/>
          <w:szCs w:val="24"/>
        </w:rPr>
        <w:t xml:space="preserve">granularly </w:t>
      </w:r>
      <w:r w:rsidR="003C11AD" w:rsidRPr="000C2602">
        <w:rPr>
          <w:rFonts w:ascii="Times New Roman" w:hAnsi="Times New Roman" w:cs="Times New Roman"/>
          <w:sz w:val="24"/>
          <w:szCs w:val="24"/>
        </w:rPr>
        <w:t xml:space="preserve">account for varying types of pediatric hospitals, such as children’s units within general hospitals. In most studies, children’s units are placed in the NCH category, which may not accurately represent the level of pediatric care provided at these facilities. Furthermore, the lack of a standardized classification method limits cross-study comparisons. </w:t>
      </w:r>
    </w:p>
    <w:p w14:paraId="4DFB4118" w14:textId="0713F778" w:rsidR="00C30A36" w:rsidRDefault="00D64E47" w:rsidP="00E1467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B752B">
        <w:rPr>
          <w:rFonts w:ascii="Times New Roman" w:hAnsi="Times New Roman" w:cs="Times New Roman"/>
          <w:sz w:val="24"/>
          <w:szCs w:val="24"/>
        </w:rPr>
        <w:t>classification methodology</w:t>
      </w:r>
      <w:r>
        <w:rPr>
          <w:rFonts w:ascii="Times New Roman" w:hAnsi="Times New Roman" w:cs="Times New Roman"/>
          <w:sz w:val="24"/>
          <w:szCs w:val="24"/>
        </w:rPr>
        <w:t xml:space="preserve"> proposed in this study</w:t>
      </w:r>
      <w:r w:rsidR="008B752B">
        <w:rPr>
          <w:rFonts w:ascii="Times New Roman" w:hAnsi="Times New Roman" w:cs="Times New Roman"/>
          <w:sz w:val="24"/>
          <w:szCs w:val="24"/>
        </w:rPr>
        <w:t xml:space="preserve"> </w:t>
      </w:r>
      <w:r w:rsidR="00C06989">
        <w:rPr>
          <w:rFonts w:ascii="Times New Roman" w:hAnsi="Times New Roman" w:cs="Times New Roman"/>
          <w:sz w:val="24"/>
          <w:szCs w:val="24"/>
        </w:rPr>
        <w:t>address</w:t>
      </w:r>
      <w:r w:rsidR="007F3646">
        <w:rPr>
          <w:rFonts w:ascii="Times New Roman" w:hAnsi="Times New Roman" w:cs="Times New Roman"/>
          <w:sz w:val="24"/>
          <w:szCs w:val="24"/>
        </w:rPr>
        <w:t>es many of the limitations with</w:t>
      </w:r>
      <w:r w:rsidR="00C06989">
        <w:rPr>
          <w:rFonts w:ascii="Times New Roman" w:hAnsi="Times New Roman" w:cs="Times New Roman"/>
          <w:sz w:val="24"/>
          <w:szCs w:val="24"/>
        </w:rPr>
        <w:t xml:space="preserve"> previous strategies to distinguish CH from NCH. First, the AHA survey </w:t>
      </w:r>
      <w:r w:rsidR="00C06989" w:rsidRPr="000C2602">
        <w:rPr>
          <w:rFonts w:ascii="Times New Roman" w:hAnsi="Times New Roman" w:cs="Times New Roman"/>
          <w:sz w:val="24"/>
          <w:szCs w:val="24"/>
        </w:rPr>
        <w:t>profiles a universe of more than 6,400 hospitals</w:t>
      </w:r>
      <w:r w:rsidR="00C06989">
        <w:rPr>
          <w:rFonts w:ascii="Times New Roman" w:hAnsi="Times New Roman" w:cs="Times New Roman"/>
          <w:sz w:val="24"/>
          <w:szCs w:val="24"/>
        </w:rPr>
        <w:t xml:space="preserve"> each year, allowing investigators to easily classify all hospitals in the US using a single data source. </w:t>
      </w:r>
      <w:r w:rsidR="007F3646">
        <w:rPr>
          <w:rFonts w:ascii="Times New Roman" w:hAnsi="Times New Roman" w:cs="Times New Roman"/>
          <w:sz w:val="24"/>
          <w:szCs w:val="24"/>
        </w:rPr>
        <w:t xml:space="preserve">This method </w:t>
      </w:r>
      <w:r w:rsidR="00CA00AE">
        <w:rPr>
          <w:rFonts w:ascii="Times New Roman" w:hAnsi="Times New Roman" w:cs="Times New Roman"/>
          <w:sz w:val="24"/>
          <w:szCs w:val="24"/>
        </w:rPr>
        <w:t xml:space="preserve">may </w:t>
      </w:r>
      <w:r w:rsidR="007F3646">
        <w:rPr>
          <w:rFonts w:ascii="Times New Roman" w:hAnsi="Times New Roman" w:cs="Times New Roman"/>
          <w:sz w:val="24"/>
          <w:szCs w:val="24"/>
        </w:rPr>
        <w:t>be</w:t>
      </w:r>
      <w:r w:rsidR="00C06989">
        <w:rPr>
          <w:rFonts w:ascii="Times New Roman" w:hAnsi="Times New Roman" w:cs="Times New Roman"/>
          <w:sz w:val="24"/>
          <w:szCs w:val="24"/>
        </w:rPr>
        <w:t xml:space="preserve"> replicated for </w:t>
      </w:r>
      <w:r w:rsidR="007F3646">
        <w:rPr>
          <w:rFonts w:ascii="Times New Roman" w:hAnsi="Times New Roman" w:cs="Times New Roman"/>
          <w:sz w:val="24"/>
          <w:szCs w:val="24"/>
        </w:rPr>
        <w:t xml:space="preserve">all years of the AHA survey. Additionally, the use of a standardized classification strategy </w:t>
      </w:r>
      <w:r w:rsidR="00C06989">
        <w:rPr>
          <w:rFonts w:ascii="Times New Roman" w:hAnsi="Times New Roman" w:cs="Times New Roman"/>
          <w:sz w:val="24"/>
          <w:szCs w:val="24"/>
        </w:rPr>
        <w:t>will allow for cross-study comparisons</w:t>
      </w:r>
      <w:r w:rsidR="00426F54">
        <w:rPr>
          <w:rFonts w:ascii="Times New Roman" w:hAnsi="Times New Roman" w:cs="Times New Roman"/>
          <w:sz w:val="24"/>
          <w:szCs w:val="24"/>
        </w:rPr>
        <w:t>.</w:t>
      </w:r>
      <w:r w:rsidR="007F3646">
        <w:rPr>
          <w:rFonts w:ascii="Times New Roman" w:hAnsi="Times New Roman" w:cs="Times New Roman"/>
          <w:sz w:val="24"/>
          <w:szCs w:val="24"/>
        </w:rPr>
        <w:t xml:space="preserve"> </w:t>
      </w:r>
      <w:r w:rsidR="00D75FCF">
        <w:rPr>
          <w:rFonts w:ascii="Times New Roman" w:hAnsi="Times New Roman" w:cs="Times New Roman"/>
          <w:sz w:val="24"/>
          <w:szCs w:val="24"/>
        </w:rPr>
        <w:t xml:space="preserve">Granular comparisons of care delivery at CH versus NCH are needed in order to inform health care delivery system structure and resource deployment.  Trends toward regionalization of care and increasing care complexity at CH must be critically appraised with </w:t>
      </w:r>
      <w:r w:rsidR="003C11AD">
        <w:rPr>
          <w:rFonts w:ascii="Times New Roman" w:hAnsi="Times New Roman" w:cs="Times New Roman"/>
          <w:sz w:val="24"/>
          <w:szCs w:val="24"/>
        </w:rPr>
        <w:t>hospitals</w:t>
      </w:r>
      <w:r w:rsidR="00D75FCF">
        <w:rPr>
          <w:rFonts w:ascii="Times New Roman" w:hAnsi="Times New Roman" w:cs="Times New Roman"/>
          <w:sz w:val="24"/>
          <w:szCs w:val="24"/>
        </w:rPr>
        <w:t xml:space="preserve"> categorized in a reproducible and validated fashion.</w:t>
      </w:r>
      <w:r w:rsidR="00D05069">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&lt;EndNote&gt;&lt;Cite&gt;&lt;Author&gt;Short&lt;/Author&gt;&lt;Year&gt;2018&lt;/Year&gt;&lt;RecNum&gt;117&lt;/RecNum&gt;&lt;DisplayText&gt;&lt;style face="superscript"&gt;23&lt;/style&gt;&lt;/DisplayText&gt;&lt;record&gt;&lt;rec-number&gt;117&lt;/rec-number&gt;&lt;foreign-keys&gt;&lt;key app="EN" db-id="v0fsrsatq0tx2ze9aagpx9stspxra2e2zt00" timestamp="1546802727"&gt;117&lt;/key&gt;&lt;/foreign-keys&gt;&lt;ref-type name="Journal Article"&gt;17&lt;/ref-type&gt;&lt;contributors&gt;&lt;authors&gt;&lt;author&gt;Short, Heather L&lt;/author&gt;&lt;author&gt;Sarda, Samir&lt;/author&gt;&lt;author&gt;Travers, Curtis&lt;/author&gt;&lt;author&gt;Hockenberry, Jason M&lt;/author&gt;&lt;author&gt;McCarthy, Ian&lt;/author&gt;&lt;author&gt;Raval, Mehul V&lt;/author&gt;&lt;/authors&gt;&lt;/contributors&gt;&lt;titles&gt;&lt;title&gt;Trends in common surgical procedures at children’s and nonchildren’s hospitals between 2000 and 2009&lt;/title&gt;&lt;secondary-title&gt;Journal of pediatric surgery&lt;/secondary-title&gt;&lt;/titles&gt;&lt;periodical&gt;&lt;full-title&gt;Journal of pediatric surgery&lt;/full-title&gt;&lt;/periodical&gt;&lt;pages&gt;1472-1477&lt;/pages&gt;&lt;volume&gt;53&lt;/volume&gt;&lt;number&gt;8&lt;/number&gt;&lt;dates&gt;&lt;year&gt;2018&lt;/year&gt;&lt;/dates&gt;&lt;isbn&gt;0022-3468&lt;/isbn&gt;&lt;urls&gt;&lt;/urls&gt;&lt;/record&gt;&lt;/Cite&gt;&lt;/EndNote&gt;</w:instrText>
      </w:r>
      <w:r w:rsidR="00D05069">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23</w:t>
      </w:r>
      <w:r w:rsidR="00D05069">
        <w:rPr>
          <w:rFonts w:ascii="Times New Roman" w:hAnsi="Times New Roman" w:cs="Times New Roman"/>
          <w:sz w:val="24"/>
          <w:szCs w:val="24"/>
        </w:rPr>
        <w:fldChar w:fldCharType="end"/>
      </w:r>
      <w:r w:rsidR="007A5DE5">
        <w:rPr>
          <w:rFonts w:ascii="Times New Roman" w:hAnsi="Times New Roman" w:cs="Times New Roman"/>
          <w:sz w:val="24"/>
          <w:szCs w:val="24"/>
        </w:rPr>
        <w:t xml:space="preserve"> </w:t>
      </w:r>
      <w:r w:rsidR="007F3646">
        <w:rPr>
          <w:rFonts w:ascii="Times New Roman" w:hAnsi="Times New Roman" w:cs="Times New Roman"/>
          <w:sz w:val="24"/>
          <w:szCs w:val="24"/>
        </w:rPr>
        <w:t>Furthermore, the use of</w:t>
      </w:r>
      <w:r w:rsidR="00D75FCF">
        <w:rPr>
          <w:rFonts w:ascii="Times New Roman" w:hAnsi="Times New Roman" w:cs="Times New Roman"/>
          <w:sz w:val="24"/>
          <w:szCs w:val="24"/>
        </w:rPr>
        <w:t xml:space="preserve"> up to</w:t>
      </w:r>
      <w:r w:rsidR="007F3646">
        <w:rPr>
          <w:rFonts w:ascii="Times New Roman" w:hAnsi="Times New Roman" w:cs="Times New Roman"/>
          <w:sz w:val="24"/>
          <w:szCs w:val="24"/>
        </w:rPr>
        <w:t xml:space="preserve"> four Tiers gives investigators the opportunity </w:t>
      </w:r>
      <w:r w:rsidR="00426F54">
        <w:rPr>
          <w:rFonts w:ascii="Times New Roman" w:hAnsi="Times New Roman" w:cs="Times New Roman"/>
          <w:sz w:val="24"/>
          <w:szCs w:val="24"/>
        </w:rPr>
        <w:t>to consider</w:t>
      </w:r>
      <w:r w:rsidR="007F3646">
        <w:rPr>
          <w:rFonts w:ascii="Times New Roman" w:hAnsi="Times New Roman" w:cs="Times New Roman"/>
          <w:sz w:val="24"/>
          <w:szCs w:val="24"/>
        </w:rPr>
        <w:t xml:space="preserve"> </w:t>
      </w:r>
      <w:r w:rsidR="007F3646" w:rsidRPr="000C2602">
        <w:rPr>
          <w:rFonts w:ascii="Times New Roman" w:hAnsi="Times New Roman" w:cs="Times New Roman"/>
          <w:sz w:val="24"/>
          <w:szCs w:val="24"/>
        </w:rPr>
        <w:t xml:space="preserve">varying types of pediatric hospitals, such as </w:t>
      </w:r>
      <w:r w:rsidR="007F3646">
        <w:rPr>
          <w:rFonts w:ascii="Times New Roman" w:hAnsi="Times New Roman" w:cs="Times New Roman"/>
          <w:sz w:val="24"/>
          <w:szCs w:val="24"/>
        </w:rPr>
        <w:t xml:space="preserve">freestanding children’s centers and </w:t>
      </w:r>
      <w:r w:rsidR="007F3646" w:rsidRPr="000C2602">
        <w:rPr>
          <w:rFonts w:ascii="Times New Roman" w:hAnsi="Times New Roman" w:cs="Times New Roman"/>
          <w:sz w:val="24"/>
          <w:szCs w:val="24"/>
        </w:rPr>
        <w:t>children’s units within general hospitals</w:t>
      </w:r>
      <w:r w:rsidR="007F3646">
        <w:rPr>
          <w:rFonts w:ascii="Times New Roman" w:hAnsi="Times New Roman" w:cs="Times New Roman"/>
          <w:sz w:val="24"/>
          <w:szCs w:val="24"/>
        </w:rPr>
        <w:t>. Investigators can consider Tiers separately or combine them based on specific research questions and analyses.</w:t>
      </w:r>
      <w:r w:rsidR="00D75FCF">
        <w:rPr>
          <w:rFonts w:ascii="Times New Roman" w:hAnsi="Times New Roman" w:cs="Times New Roman"/>
          <w:sz w:val="24"/>
          <w:szCs w:val="24"/>
        </w:rPr>
        <w:t xml:space="preserve"> </w:t>
      </w:r>
    </w:p>
    <w:p w14:paraId="6C8D4E91" w14:textId="1F91C8EF" w:rsidR="006D3863" w:rsidRPr="00E120CC" w:rsidRDefault="006D3863" w:rsidP="00E120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Although we present a validated strategy to classify hospitals, there are some limitations to this method. Because the T</w:t>
      </w:r>
      <w:r w:rsidR="00855EB4">
        <w:rPr>
          <w:rFonts w:ascii="Times New Roman" w:hAnsi="Times New Roman" w:cs="Times New Roman"/>
          <w:sz w:val="24"/>
          <w:szCs w:val="24"/>
        </w:rPr>
        <w:t>ier classifications rely on self-reported data collected by the AHA survey</w:t>
      </w:r>
      <w:r>
        <w:rPr>
          <w:rFonts w:ascii="Times New Roman" w:hAnsi="Times New Roman" w:cs="Times New Roman"/>
          <w:sz w:val="24"/>
          <w:szCs w:val="24"/>
        </w:rPr>
        <w:t>, there is the potential for hospitals to be misclassified</w:t>
      </w:r>
      <w:r w:rsidR="00A26385">
        <w:rPr>
          <w:rFonts w:ascii="Times New Roman" w:hAnsi="Times New Roman" w:cs="Times New Roman"/>
          <w:sz w:val="24"/>
          <w:szCs w:val="24"/>
        </w:rPr>
        <w:t>. Additionally,</w:t>
      </w:r>
      <w:r>
        <w:rPr>
          <w:rFonts w:ascii="Times New Roman" w:hAnsi="Times New Roman" w:cs="Times New Roman"/>
          <w:sz w:val="24"/>
          <w:szCs w:val="24"/>
        </w:rPr>
        <w:t xml:space="preserve"> there were many hospitals (n=736) in </w:t>
      </w:r>
      <w:r w:rsidRPr="000B010B">
        <w:rPr>
          <w:rFonts w:ascii="Times New Roman" w:hAnsi="Times New Roman" w:cs="Times New Roman"/>
          <w:sz w:val="24"/>
          <w:szCs w:val="24"/>
        </w:rPr>
        <w:t xml:space="preserve">the </w:t>
      </w:r>
      <w:r w:rsidR="00855EB4" w:rsidRPr="000B010B">
        <w:rPr>
          <w:rFonts w:ascii="Times New Roman" w:hAnsi="Times New Roman" w:cs="Times New Roman"/>
          <w:sz w:val="24"/>
          <w:szCs w:val="24"/>
        </w:rPr>
        <w:t xml:space="preserve">AHA survey that had </w:t>
      </w:r>
      <w:r w:rsidRPr="000B010B">
        <w:rPr>
          <w:rFonts w:ascii="Times New Roman" w:hAnsi="Times New Roman" w:cs="Times New Roman"/>
          <w:sz w:val="24"/>
          <w:szCs w:val="24"/>
        </w:rPr>
        <w:t>missing data, making it impossible to classify these hospitals</w:t>
      </w:r>
      <w:r w:rsidR="00A26385" w:rsidRPr="000B010B">
        <w:rPr>
          <w:rFonts w:ascii="Times New Roman" w:hAnsi="Times New Roman" w:cs="Times New Roman"/>
          <w:sz w:val="24"/>
          <w:szCs w:val="24"/>
        </w:rPr>
        <w:t xml:space="preserve"> into Tiers</w:t>
      </w:r>
      <w:r w:rsidR="007D32DA" w:rsidRPr="000B010B">
        <w:rPr>
          <w:rFonts w:ascii="Times New Roman" w:hAnsi="Times New Roman" w:cs="Times New Roman"/>
          <w:sz w:val="24"/>
          <w:szCs w:val="24"/>
        </w:rPr>
        <w:t>.</w:t>
      </w:r>
      <w:r w:rsidR="00CD2175" w:rsidRPr="000B010B">
        <w:rPr>
          <w:rFonts w:ascii="Times New Roman" w:hAnsi="Times New Roman" w:cs="Times New Roman"/>
          <w:sz w:val="24"/>
          <w:szCs w:val="24"/>
        </w:rPr>
        <w:t xml:space="preserve"> Although the response </w:t>
      </w:r>
      <w:r w:rsidR="00F03651">
        <w:rPr>
          <w:rFonts w:ascii="Times New Roman" w:hAnsi="Times New Roman" w:cs="Times New Roman"/>
          <w:sz w:val="24"/>
          <w:szCs w:val="24"/>
        </w:rPr>
        <w:t xml:space="preserve">rate for the AHA survey is </w:t>
      </w:r>
      <w:r w:rsidR="00CD2175" w:rsidRPr="000B010B">
        <w:rPr>
          <w:rFonts w:ascii="Times New Roman" w:hAnsi="Times New Roman" w:cs="Times New Roman"/>
          <w:sz w:val="24"/>
          <w:szCs w:val="24"/>
        </w:rPr>
        <w:t>high, the response rate for in</w:t>
      </w:r>
      <w:r w:rsidR="00AF5901" w:rsidRPr="000B010B">
        <w:rPr>
          <w:rFonts w:ascii="Times New Roman" w:hAnsi="Times New Roman" w:cs="Times New Roman"/>
          <w:sz w:val="24"/>
          <w:szCs w:val="24"/>
        </w:rPr>
        <w:t>dividual questions is frequently very low (</w:t>
      </w:r>
      <w:r w:rsidR="00CD2175" w:rsidRPr="000B010B">
        <w:rPr>
          <w:rFonts w:ascii="Times New Roman" w:hAnsi="Times New Roman" w:cs="Times New Roman"/>
          <w:sz w:val="24"/>
          <w:szCs w:val="24"/>
        </w:rPr>
        <w:t>less than 50%</w:t>
      </w:r>
      <w:r w:rsidR="00AF5901" w:rsidRPr="000B010B">
        <w:rPr>
          <w:rFonts w:ascii="Times New Roman" w:hAnsi="Times New Roman" w:cs="Times New Roman"/>
          <w:sz w:val="24"/>
          <w:szCs w:val="24"/>
        </w:rPr>
        <w:t>).</w:t>
      </w:r>
      <w:r w:rsidR="000B010B" w:rsidRPr="000B010B">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&lt;EndNote&gt;&lt;Cite&gt;&lt;Author&gt;Mullner&lt;/Author&gt;&lt;Year&gt;2002&lt;/Year&gt;&lt;RecNum&gt;116&lt;/RecNum&gt;&lt;DisplayText&gt;&lt;style face="superscript"&gt;24&lt;/style&gt;&lt;/DisplayText&gt;&lt;record&gt;&lt;rec-number&gt;116&lt;/rec-number&gt;&lt;foreign-keys&gt;&lt;key app="EN" db-id="v0fsrsatq0tx2ze9aagpx9stspxra2e2zt00" timestamp="1546801668"&gt;116&lt;/key&gt;&lt;/foreign-keys&gt;&lt;ref-type name="Journal Article"&gt;17&lt;/ref-type&gt;&lt;contributors&gt;&lt;authors&gt;&lt;author&gt;Mullner, Ross&lt;/author&gt;&lt;author&gt;Chung, Kyusuk&lt;/author&gt;&lt;/authors&gt;&lt;/contributors&gt;&lt;titles&gt;&lt;title&gt;The American Hospital Association’s Annual Survey of Hospitals: A Critical Appraisal&lt;/title&gt;&lt;secondary-title&gt;Journal of Consumer Marketing&lt;/secondary-title&gt;&lt;/titles&gt;&lt;periodical&gt;&lt;full-title&gt;Journal of Consumer Marketing&lt;/full-title&gt;&lt;/periodical&gt;&lt;pages&gt;614-618&lt;/pages&gt;&lt;volume&gt;19&lt;/volume&gt;&lt;number&gt;7&lt;/number&gt;&lt;dates&gt;&lt;year&gt;2002&lt;/year&gt;&lt;/dates&gt;&lt;isbn&gt;0736-3761&lt;/isbn&gt;&lt;urls&gt;&lt;/urls&gt;&lt;/record&gt;&lt;/Cite&gt;&lt;/EndNote&gt;</w:instrText>
      </w:r>
      <w:r w:rsidR="000B010B" w:rsidRPr="000B010B">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24</w:t>
      </w:r>
      <w:r w:rsidR="000B010B" w:rsidRPr="000B010B">
        <w:rPr>
          <w:rFonts w:ascii="Times New Roman" w:hAnsi="Times New Roman" w:cs="Times New Roman"/>
          <w:sz w:val="24"/>
          <w:szCs w:val="24"/>
        </w:rPr>
        <w:fldChar w:fldCharType="end"/>
      </w:r>
      <w:r w:rsidR="000B010B">
        <w:rPr>
          <w:rFonts w:ascii="Times New Roman" w:hAnsi="Times New Roman" w:cs="Times New Roman"/>
          <w:sz w:val="24"/>
          <w:szCs w:val="24"/>
        </w:rPr>
        <w:t xml:space="preserve"> To combat the</w:t>
      </w:r>
      <w:r w:rsidR="00AF5901" w:rsidRPr="000B010B">
        <w:rPr>
          <w:rFonts w:ascii="Times New Roman" w:hAnsi="Times New Roman" w:cs="Times New Roman"/>
          <w:sz w:val="24"/>
          <w:szCs w:val="24"/>
        </w:rPr>
        <w:t xml:space="preserve"> high amounts of missing data in the AHA survey, survey administrators conduct imputation and estimation of some variable</w:t>
      </w:r>
      <w:r w:rsidR="000B010B">
        <w:rPr>
          <w:rFonts w:ascii="Times New Roman" w:hAnsi="Times New Roman" w:cs="Times New Roman"/>
          <w:sz w:val="24"/>
          <w:szCs w:val="24"/>
        </w:rPr>
        <w:t>s</w:t>
      </w:r>
      <w:r w:rsidR="00325B89">
        <w:rPr>
          <w:rFonts w:ascii="Times New Roman" w:hAnsi="Times New Roman" w:cs="Times New Roman"/>
          <w:sz w:val="24"/>
          <w:szCs w:val="24"/>
        </w:rPr>
        <w:t xml:space="preserve"> based on previous years</w:t>
      </w:r>
      <w:r w:rsidR="000B010B">
        <w:rPr>
          <w:rFonts w:ascii="Times New Roman" w:hAnsi="Times New Roman" w:cs="Times New Roman"/>
          <w:sz w:val="24"/>
          <w:szCs w:val="24"/>
        </w:rPr>
        <w:t>, but they do not estimate</w:t>
      </w:r>
      <w:r w:rsidR="00AF5901" w:rsidRPr="000B010B">
        <w:rPr>
          <w:rFonts w:ascii="Times New Roman" w:hAnsi="Times New Roman" w:cs="Times New Roman"/>
          <w:sz w:val="24"/>
          <w:szCs w:val="24"/>
        </w:rPr>
        <w:t xml:space="preserve"> variab</w:t>
      </w:r>
      <w:r w:rsidR="000B010B" w:rsidRPr="000B010B">
        <w:rPr>
          <w:rFonts w:ascii="Times New Roman" w:hAnsi="Times New Roman" w:cs="Times New Roman"/>
          <w:sz w:val="24"/>
          <w:szCs w:val="24"/>
        </w:rPr>
        <w:t>les related to service offerings, beds, and</w:t>
      </w:r>
      <w:r w:rsidR="00AF5901" w:rsidRPr="000B010B">
        <w:rPr>
          <w:rFonts w:ascii="Times New Roman" w:hAnsi="Times New Roman" w:cs="Times New Roman"/>
          <w:sz w:val="24"/>
          <w:szCs w:val="24"/>
        </w:rPr>
        <w:t xml:space="preserve"> facilities </w:t>
      </w:r>
      <w:r w:rsidR="000B010B" w:rsidRPr="000B010B">
        <w:rPr>
          <w:rFonts w:ascii="Times New Roman" w:hAnsi="Times New Roman" w:cs="Times New Roman"/>
          <w:sz w:val="24"/>
          <w:szCs w:val="24"/>
        </w:rPr>
        <w:t>(i.e. variables used to categorize hospitals</w:t>
      </w:r>
      <w:r w:rsidR="000B010B">
        <w:rPr>
          <w:rFonts w:ascii="Times New Roman" w:hAnsi="Times New Roman" w:cs="Times New Roman"/>
          <w:sz w:val="24"/>
          <w:szCs w:val="24"/>
        </w:rPr>
        <w:t xml:space="preserve"> in this study).</w:t>
      </w:r>
      <w:r w:rsidR="00CD2175" w:rsidRPr="000B010B">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&lt;EndNote&gt;&lt;Cite&gt;&lt;Author&gt;Mullner&lt;/Author&gt;&lt;Year&gt;2002&lt;/Year&gt;&lt;RecNum&gt;116&lt;/RecNum&gt;&lt;DisplayText&gt;&lt;style face="superscript"&gt;24&lt;/style&gt;&lt;/DisplayText&gt;&lt;record&gt;&lt;rec-number&gt;116&lt;/rec-number&gt;&lt;foreign-keys&gt;&lt;key app="EN" db-id="v0fsrsatq0tx2ze9aagpx9stspxra2e2zt00" timestamp="1546801668"&gt;116&lt;/key&gt;&lt;/foreign-keys&gt;&lt;ref-type name="Journal Article"&gt;17&lt;/ref-type&gt;&lt;contributors&gt;&lt;authors&gt;&lt;author&gt;Mullner, Ross&lt;/author&gt;&lt;author&gt;Chung, Kyusuk&lt;/author&gt;&lt;/authors&gt;&lt;/contributors&gt;&lt;titles&gt;&lt;title&gt;The American Hospital Association’s Annual Survey of Hospitals: A Critical Appraisal&lt;/title&gt;&lt;secondary-title&gt;Journal of Consumer Marketing&lt;/secondary-title&gt;&lt;/titles&gt;&lt;periodical&gt;&lt;full-title&gt;Journal of Consumer Marketing&lt;/full-title&gt;&lt;/periodical&gt;&lt;pages&gt;614-618&lt;/pages&gt;&lt;volume&gt;19&lt;/volume&gt;&lt;number&gt;7&lt;/number&gt;&lt;dates&gt;&lt;year&gt;2002&lt;/year&gt;&lt;/dates&gt;&lt;isbn&gt;0736-3761&lt;/isbn&gt;&lt;urls&gt;&lt;/urls&gt;&lt;/record&gt;&lt;/Cite&gt;&lt;/EndNote&gt;</w:instrText>
      </w:r>
      <w:r w:rsidR="00CD2175" w:rsidRPr="000B010B">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24</w:t>
      </w:r>
      <w:r w:rsidR="00CD2175" w:rsidRPr="000B010B">
        <w:rPr>
          <w:rFonts w:ascii="Times New Roman" w:hAnsi="Times New Roman" w:cs="Times New Roman"/>
          <w:sz w:val="24"/>
          <w:szCs w:val="24"/>
        </w:rPr>
        <w:fldChar w:fldCharType="end"/>
      </w:r>
      <w:r w:rsidR="00CA00AE" w:rsidRPr="000B010B">
        <w:rPr>
          <w:rFonts w:ascii="Times New Roman" w:hAnsi="Times New Roman" w:cs="Times New Roman"/>
          <w:sz w:val="24"/>
          <w:szCs w:val="24"/>
        </w:rPr>
        <w:t xml:space="preserve">  </w:t>
      </w:r>
      <w:r w:rsidR="00AF2752">
        <w:rPr>
          <w:rFonts w:ascii="Times New Roman" w:hAnsi="Times New Roman" w:cs="Times New Roman"/>
          <w:sz w:val="24"/>
          <w:szCs w:val="24"/>
        </w:rPr>
        <w:t>Despite this limitation</w:t>
      </w:r>
      <w:r w:rsidR="00A11EAF">
        <w:rPr>
          <w:rFonts w:ascii="Times New Roman" w:hAnsi="Times New Roman" w:cs="Times New Roman"/>
          <w:sz w:val="24"/>
          <w:szCs w:val="24"/>
        </w:rPr>
        <w:t>,</w:t>
      </w:r>
      <w:r w:rsidR="00E120CC">
        <w:rPr>
          <w:rFonts w:ascii="Times New Roman" w:hAnsi="Times New Roman" w:cs="Times New Roman"/>
          <w:sz w:val="24"/>
          <w:szCs w:val="24"/>
        </w:rPr>
        <w:t xml:space="preserve"> we were able to classify the vast majority of </w:t>
      </w:r>
      <w:r w:rsidR="00BB11EB">
        <w:rPr>
          <w:rFonts w:ascii="Times New Roman" w:hAnsi="Times New Roman" w:cs="Times New Roman"/>
          <w:sz w:val="24"/>
          <w:szCs w:val="24"/>
        </w:rPr>
        <w:t xml:space="preserve">non-specialty </w:t>
      </w:r>
      <w:r w:rsidR="00E120CC">
        <w:rPr>
          <w:rFonts w:ascii="Times New Roman" w:hAnsi="Times New Roman" w:cs="Times New Roman"/>
          <w:sz w:val="24"/>
          <w:szCs w:val="24"/>
        </w:rPr>
        <w:t>hospitals in the US (n=</w:t>
      </w:r>
      <w:r w:rsidR="00BB11EB">
        <w:rPr>
          <w:rFonts w:ascii="Times New Roman" w:hAnsi="Times New Roman" w:cs="Times New Roman"/>
          <w:sz w:val="24"/>
          <w:szCs w:val="24"/>
        </w:rPr>
        <w:t>3,728</w:t>
      </w:r>
      <w:r w:rsidR="00E120CC">
        <w:rPr>
          <w:rFonts w:ascii="Times New Roman" w:hAnsi="Times New Roman" w:cs="Times New Roman"/>
          <w:sz w:val="24"/>
          <w:szCs w:val="24"/>
        </w:rPr>
        <w:t>) a</w:t>
      </w:r>
      <w:r w:rsidR="00A11EAF">
        <w:rPr>
          <w:rFonts w:ascii="Times New Roman" w:hAnsi="Times New Roman" w:cs="Times New Roman"/>
          <w:sz w:val="24"/>
          <w:szCs w:val="24"/>
        </w:rPr>
        <w:t xml:space="preserve">nd validate the Tiers using </w:t>
      </w:r>
      <w:r w:rsidR="00E120CC">
        <w:rPr>
          <w:rFonts w:ascii="Times New Roman" w:hAnsi="Times New Roman" w:cs="Times New Roman"/>
          <w:sz w:val="24"/>
          <w:szCs w:val="24"/>
        </w:rPr>
        <w:t>healthcare claims data.</w:t>
      </w:r>
      <w:r w:rsidR="00CA00AE">
        <w:rPr>
          <w:rFonts w:ascii="Times New Roman" w:hAnsi="Times New Roman" w:cs="Times New Roman"/>
          <w:sz w:val="24"/>
          <w:szCs w:val="24"/>
        </w:rPr>
        <w:t xml:space="preserve">  </w:t>
      </w:r>
      <w:r w:rsidR="004D023A">
        <w:rPr>
          <w:rFonts w:ascii="Times New Roman" w:hAnsi="Times New Roman" w:cs="Times New Roman"/>
          <w:sz w:val="24"/>
          <w:szCs w:val="24"/>
        </w:rPr>
        <w:t xml:space="preserve">If a data source were to include one of the 736 unclassified hospitals, then it is safe to assume that these hospitals are NCH. </w:t>
      </w:r>
      <w:r w:rsidR="00CA00AE">
        <w:rPr>
          <w:rFonts w:ascii="Times New Roman" w:hAnsi="Times New Roman" w:cs="Times New Roman"/>
          <w:sz w:val="24"/>
          <w:szCs w:val="24"/>
        </w:rPr>
        <w:t xml:space="preserve">A final limitation of our proposed methodology </w:t>
      </w:r>
      <w:r w:rsidR="003C11AD">
        <w:rPr>
          <w:rFonts w:ascii="Times New Roman" w:hAnsi="Times New Roman" w:cs="Times New Roman"/>
          <w:sz w:val="24"/>
          <w:szCs w:val="24"/>
        </w:rPr>
        <w:t xml:space="preserve">is that </w:t>
      </w:r>
      <w:r w:rsidR="00CA00AE">
        <w:rPr>
          <w:rFonts w:ascii="Times New Roman" w:hAnsi="Times New Roman" w:cs="Times New Roman"/>
          <w:sz w:val="24"/>
          <w:szCs w:val="24"/>
        </w:rPr>
        <w:t>many administrative and claims data providers strip hospital-level identifiers</w:t>
      </w:r>
      <w:r w:rsidR="00B022FC">
        <w:rPr>
          <w:rFonts w:ascii="Times New Roman" w:hAnsi="Times New Roman" w:cs="Times New Roman"/>
          <w:sz w:val="24"/>
          <w:szCs w:val="24"/>
        </w:rPr>
        <w:t>, which</w:t>
      </w:r>
      <w:r w:rsidR="00CA00AE">
        <w:rPr>
          <w:rFonts w:ascii="Times New Roman" w:hAnsi="Times New Roman" w:cs="Times New Roman"/>
          <w:sz w:val="24"/>
          <w:szCs w:val="24"/>
        </w:rPr>
        <w:t xml:space="preserve"> facilitate </w:t>
      </w:r>
      <w:r w:rsidR="00D75FCF">
        <w:rPr>
          <w:rFonts w:ascii="Times New Roman" w:hAnsi="Times New Roman" w:cs="Times New Roman"/>
          <w:sz w:val="24"/>
          <w:szCs w:val="24"/>
        </w:rPr>
        <w:t>linkage</w:t>
      </w:r>
      <w:r w:rsidR="009D77B3">
        <w:rPr>
          <w:rFonts w:ascii="Times New Roman" w:hAnsi="Times New Roman" w:cs="Times New Roman"/>
          <w:sz w:val="24"/>
          <w:szCs w:val="24"/>
        </w:rPr>
        <w:t xml:space="preserve"> to AHA data</w:t>
      </w:r>
      <w:r w:rsidR="00D75FCF">
        <w:rPr>
          <w:rFonts w:ascii="Times New Roman" w:hAnsi="Times New Roman" w:cs="Times New Roman"/>
          <w:sz w:val="24"/>
          <w:szCs w:val="24"/>
        </w:rPr>
        <w:t xml:space="preserve">.  </w:t>
      </w:r>
      <w:r w:rsidR="00EB4CD2">
        <w:rPr>
          <w:rFonts w:ascii="Times New Roman" w:hAnsi="Times New Roman" w:cs="Times New Roman"/>
          <w:sz w:val="24"/>
          <w:szCs w:val="24"/>
        </w:rPr>
        <w:t xml:space="preserve">Under ideal circumstances, </w:t>
      </w:r>
      <w:r w:rsidR="00D75FCF">
        <w:rPr>
          <w:rFonts w:ascii="Times New Roman" w:hAnsi="Times New Roman" w:cs="Times New Roman"/>
          <w:sz w:val="24"/>
          <w:szCs w:val="24"/>
        </w:rPr>
        <w:t>data custodians will provide linkages with key data elements prior to providing investigators with fully str</w:t>
      </w:r>
      <w:r w:rsidR="00EB4CD2">
        <w:rPr>
          <w:rFonts w:ascii="Times New Roman" w:hAnsi="Times New Roman" w:cs="Times New Roman"/>
          <w:sz w:val="24"/>
          <w:szCs w:val="24"/>
        </w:rPr>
        <w:t xml:space="preserve">ipped data for further analyses.  If this is not feasible, the using proportions of pediatric </w:t>
      </w:r>
      <w:r w:rsidR="0002322C">
        <w:rPr>
          <w:rFonts w:ascii="Times New Roman" w:hAnsi="Times New Roman" w:cs="Times New Roman"/>
          <w:sz w:val="24"/>
          <w:szCs w:val="24"/>
        </w:rPr>
        <w:t>admissions/</w:t>
      </w:r>
      <w:r w:rsidR="00EB4CD2">
        <w:rPr>
          <w:rFonts w:ascii="Times New Roman" w:hAnsi="Times New Roman" w:cs="Times New Roman"/>
          <w:sz w:val="24"/>
          <w:szCs w:val="24"/>
        </w:rPr>
        <w:t>discharges and searching for critical services of interest as proposed in this study may be possible.</w:t>
      </w:r>
    </w:p>
    <w:p w14:paraId="5F1D772A" w14:textId="0EB478A2" w:rsidR="00ED6671" w:rsidRDefault="00ED6671" w:rsidP="00B54B25">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8274D52" w14:textId="1AF5DE6C" w:rsidR="00F921DD" w:rsidRPr="00E87375" w:rsidRDefault="00052D7A" w:rsidP="00052D7A">
      <w:pPr>
        <w:spacing w:line="480" w:lineRule="auto"/>
        <w:contextualSpacing/>
        <w:rPr>
          <w:rFonts w:ascii="Times New Roman" w:hAnsi="Times New Roman" w:cs="Times New Roman"/>
          <w:b/>
          <w:sz w:val="24"/>
          <w:szCs w:val="24"/>
        </w:rPr>
      </w:pPr>
      <w:r>
        <w:rPr>
          <w:rFonts w:ascii="Georgia" w:hAnsi="Georgia"/>
          <w:color w:val="333333"/>
        </w:rPr>
        <w:t xml:space="preserve">Based on validations with publically available hospital information and healthcare claims data, using the AHA survey is a feasible and valid method for classifying </w:t>
      </w:r>
      <w:r w:rsidR="00AE5902">
        <w:rPr>
          <w:rFonts w:ascii="Georgia" w:hAnsi="Georgia"/>
          <w:color w:val="333333"/>
        </w:rPr>
        <w:t xml:space="preserve">hospitals into CH </w:t>
      </w:r>
      <w:r>
        <w:rPr>
          <w:rFonts w:ascii="Georgia" w:hAnsi="Georgia"/>
          <w:color w:val="333333"/>
        </w:rPr>
        <w:t>a</w:t>
      </w:r>
      <w:r w:rsidR="00AE5902">
        <w:rPr>
          <w:rFonts w:ascii="Georgia" w:hAnsi="Georgia"/>
          <w:color w:val="333333"/>
        </w:rPr>
        <w:t xml:space="preserve">nd NCH </w:t>
      </w:r>
      <w:r>
        <w:rPr>
          <w:rFonts w:ascii="Georgia" w:hAnsi="Georgia"/>
          <w:color w:val="333333"/>
        </w:rPr>
        <w:t xml:space="preserve">categories using a reproducible multi-tiered system.  For specific studies and research questions, investigators may elect to consider both Tier A and Tier B hospitals as CH. </w:t>
      </w:r>
      <w:r w:rsidR="0002322C">
        <w:rPr>
          <w:rFonts w:ascii="Georgia" w:hAnsi="Georgia"/>
          <w:color w:val="333333"/>
        </w:rPr>
        <w:t xml:space="preserve">When hospital-level linkages are not available, </w:t>
      </w:r>
      <w:r w:rsidR="0002322C">
        <w:rPr>
          <w:rFonts w:ascii="Times New Roman" w:hAnsi="Times New Roman" w:cs="Times New Roman"/>
          <w:sz w:val="24"/>
          <w:szCs w:val="24"/>
        </w:rPr>
        <w:t xml:space="preserve">using proportions of pediatric admissions/discharges may reliably </w:t>
      </w:r>
      <w:r w:rsidR="0002322C">
        <w:rPr>
          <w:rFonts w:ascii="Times New Roman" w:hAnsi="Times New Roman" w:cs="Times New Roman"/>
          <w:sz w:val="24"/>
          <w:szCs w:val="24"/>
        </w:rPr>
        <w:lastRenderedPageBreak/>
        <w:t xml:space="preserve">distinguish CH from NCH. </w:t>
      </w:r>
      <w:r w:rsidR="007857C5">
        <w:rPr>
          <w:rFonts w:ascii="Georgia" w:hAnsi="Georgia"/>
          <w:color w:val="333333"/>
        </w:rPr>
        <w:t>This</w:t>
      </w:r>
      <w:r w:rsidR="0002322C">
        <w:rPr>
          <w:rFonts w:ascii="Georgia" w:hAnsi="Georgia"/>
          <w:color w:val="333333"/>
        </w:rPr>
        <w:t xml:space="preserve"> study </w:t>
      </w:r>
      <w:r w:rsidR="007857C5">
        <w:rPr>
          <w:rFonts w:ascii="Georgia" w:hAnsi="Georgia"/>
          <w:color w:val="333333"/>
        </w:rPr>
        <w:t>addresses many of the limitations with prior classification strategies by allowing investigators to classify virtually all hospitals in the US into CH and NCH categories using a single data source. The multi-tier</w:t>
      </w:r>
      <w:r w:rsidR="00404852">
        <w:rPr>
          <w:rFonts w:ascii="Georgia" w:hAnsi="Georgia"/>
          <w:color w:val="333333"/>
        </w:rPr>
        <w:t>ed</w:t>
      </w:r>
      <w:r w:rsidR="007857C5">
        <w:rPr>
          <w:rFonts w:ascii="Georgia" w:hAnsi="Georgia"/>
          <w:color w:val="333333"/>
        </w:rPr>
        <w:t xml:space="preserve"> system also gives researchers the flexibility to investigate between-Tier differences or combine Tiers based on specific research questions. </w:t>
      </w:r>
    </w:p>
    <w:p w14:paraId="2A0E46F4" w14:textId="56566104" w:rsidR="00E5047F" w:rsidRDefault="00E5047F" w:rsidP="00E5047F">
      <w:pPr>
        <w:spacing w:line="480" w:lineRule="auto"/>
        <w:contextualSpacing/>
        <w:rPr>
          <w:rFonts w:ascii="Times New Roman" w:hAnsi="Times New Roman" w:cs="Times New Roman"/>
          <w:b/>
          <w:sz w:val="24"/>
          <w:szCs w:val="24"/>
        </w:rPr>
      </w:pPr>
    </w:p>
    <w:p w14:paraId="4AD4B1F1" w14:textId="5CBB3C12" w:rsidR="00052D7A" w:rsidRDefault="00052D7A" w:rsidP="00E5047F">
      <w:pPr>
        <w:spacing w:line="480" w:lineRule="auto"/>
        <w:contextualSpacing/>
        <w:rPr>
          <w:rFonts w:ascii="Times New Roman" w:hAnsi="Times New Roman" w:cs="Times New Roman"/>
          <w:b/>
          <w:sz w:val="24"/>
          <w:szCs w:val="24"/>
        </w:rPr>
      </w:pPr>
    </w:p>
    <w:p w14:paraId="15FC705C" w14:textId="106F2987" w:rsidR="00052D7A" w:rsidRDefault="00052D7A" w:rsidP="00E5047F">
      <w:pPr>
        <w:spacing w:line="480" w:lineRule="auto"/>
        <w:contextualSpacing/>
        <w:rPr>
          <w:rFonts w:ascii="Times New Roman" w:hAnsi="Times New Roman" w:cs="Times New Roman"/>
          <w:b/>
          <w:sz w:val="24"/>
          <w:szCs w:val="24"/>
        </w:rPr>
      </w:pPr>
    </w:p>
    <w:p w14:paraId="1398EB0D" w14:textId="6C7DFE61" w:rsidR="00052D7A" w:rsidRDefault="00052D7A" w:rsidP="00E5047F">
      <w:pPr>
        <w:spacing w:line="480" w:lineRule="auto"/>
        <w:contextualSpacing/>
        <w:rPr>
          <w:rFonts w:ascii="Times New Roman" w:hAnsi="Times New Roman" w:cs="Times New Roman"/>
          <w:b/>
          <w:sz w:val="24"/>
          <w:szCs w:val="24"/>
        </w:rPr>
      </w:pPr>
    </w:p>
    <w:p w14:paraId="3894B2F8" w14:textId="3BA2A4F1" w:rsidR="00052D7A" w:rsidRDefault="00052D7A" w:rsidP="00E5047F">
      <w:pPr>
        <w:spacing w:line="480" w:lineRule="auto"/>
        <w:contextualSpacing/>
        <w:rPr>
          <w:rFonts w:ascii="Times New Roman" w:hAnsi="Times New Roman" w:cs="Times New Roman"/>
          <w:b/>
          <w:sz w:val="24"/>
          <w:szCs w:val="24"/>
        </w:rPr>
      </w:pPr>
    </w:p>
    <w:p w14:paraId="699E8B03" w14:textId="0247EDA7" w:rsidR="00052D7A" w:rsidRDefault="00052D7A" w:rsidP="00E5047F">
      <w:pPr>
        <w:spacing w:line="480" w:lineRule="auto"/>
        <w:contextualSpacing/>
        <w:rPr>
          <w:rFonts w:ascii="Times New Roman" w:hAnsi="Times New Roman" w:cs="Times New Roman"/>
          <w:b/>
          <w:sz w:val="24"/>
          <w:szCs w:val="24"/>
        </w:rPr>
      </w:pPr>
    </w:p>
    <w:p w14:paraId="462EB57D" w14:textId="4CE81100" w:rsidR="00885B01" w:rsidRDefault="00885B01" w:rsidP="00E5047F">
      <w:pPr>
        <w:spacing w:line="480" w:lineRule="auto"/>
        <w:contextualSpacing/>
        <w:rPr>
          <w:rFonts w:ascii="Times New Roman" w:hAnsi="Times New Roman" w:cs="Times New Roman"/>
          <w:b/>
          <w:sz w:val="24"/>
          <w:szCs w:val="24"/>
        </w:rPr>
      </w:pPr>
    </w:p>
    <w:p w14:paraId="7DE10D5B" w14:textId="77777777" w:rsidR="0044244E" w:rsidRPr="00E87375" w:rsidRDefault="0044244E" w:rsidP="00E5047F">
      <w:pPr>
        <w:spacing w:line="480" w:lineRule="auto"/>
        <w:contextualSpacing/>
        <w:rPr>
          <w:rFonts w:ascii="Times New Roman" w:hAnsi="Times New Roman" w:cs="Times New Roman"/>
          <w:b/>
          <w:sz w:val="24"/>
          <w:szCs w:val="24"/>
        </w:rPr>
      </w:pPr>
    </w:p>
    <w:p w14:paraId="7C6BE37C" w14:textId="77777777" w:rsidR="00923542" w:rsidRDefault="00923542">
      <w:pPr>
        <w:rPr>
          <w:rFonts w:ascii="Times New Roman" w:hAnsi="Times New Roman" w:cs="Times New Roman"/>
          <w:b/>
          <w:sz w:val="24"/>
          <w:szCs w:val="24"/>
        </w:rPr>
      </w:pPr>
      <w:r>
        <w:rPr>
          <w:rFonts w:ascii="Times New Roman" w:hAnsi="Times New Roman" w:cs="Times New Roman"/>
          <w:b/>
          <w:sz w:val="24"/>
          <w:szCs w:val="24"/>
        </w:rPr>
        <w:br w:type="page"/>
      </w:r>
    </w:p>
    <w:p w14:paraId="00C4C66D" w14:textId="23AC81BE" w:rsidR="00D12334" w:rsidRPr="000C2602" w:rsidRDefault="00D12334"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lastRenderedPageBreak/>
        <w:t>TABLES</w:t>
      </w:r>
      <w:r w:rsidR="006608C7">
        <w:rPr>
          <w:rFonts w:ascii="Times New Roman" w:hAnsi="Times New Roman" w:cs="Times New Roman"/>
          <w:b/>
          <w:sz w:val="24"/>
          <w:szCs w:val="24"/>
        </w:rPr>
        <w:t>/FIGURE LEGENDS</w:t>
      </w:r>
    </w:p>
    <w:p w14:paraId="17FCF787" w14:textId="7E677B2E" w:rsidR="006F14AA" w:rsidRDefault="006F14AA" w:rsidP="006F14AA">
      <w:pPr>
        <w:spacing w:line="480" w:lineRule="auto"/>
        <w:contextualSpacing/>
        <w:rPr>
          <w:noProof/>
        </w:rPr>
      </w:pPr>
      <w:r w:rsidRPr="000C2602">
        <w:rPr>
          <w:rFonts w:ascii="Times New Roman" w:hAnsi="Times New Roman" w:cs="Times New Roman"/>
          <w:sz w:val="24"/>
          <w:szCs w:val="24"/>
        </w:rPr>
        <w:t xml:space="preserve">Figure 1. </w:t>
      </w:r>
      <w:r w:rsidR="00F20ECD" w:rsidRPr="000C2602">
        <w:rPr>
          <w:rFonts w:ascii="Times New Roman" w:hAnsi="Times New Roman" w:cs="Times New Roman"/>
          <w:sz w:val="24"/>
          <w:szCs w:val="24"/>
        </w:rPr>
        <w:t>Strategy</w:t>
      </w:r>
      <w:r w:rsidRPr="000C2602">
        <w:rPr>
          <w:rFonts w:ascii="Times New Roman" w:hAnsi="Times New Roman" w:cs="Times New Roman"/>
          <w:sz w:val="24"/>
          <w:szCs w:val="24"/>
        </w:rPr>
        <w:t xml:space="preserve"> for classifying hospitals into Tiers A-D.</w:t>
      </w:r>
      <w:r w:rsidR="003A7ABE" w:rsidRPr="003A7ABE">
        <w:rPr>
          <w:noProof/>
        </w:rPr>
        <w:t xml:space="preserve"> </w:t>
      </w:r>
    </w:p>
    <w:p w14:paraId="54842989" w14:textId="6BB91FE7" w:rsidR="006608C7" w:rsidRDefault="006608C7" w:rsidP="006608C7">
      <w:pPr>
        <w:spacing w:line="480" w:lineRule="auto"/>
        <w:contextualSpacing/>
        <w:rPr>
          <w:rFonts w:ascii="Times New Roman" w:hAnsi="Times New Roman" w:cs="Times New Roman"/>
          <w:sz w:val="24"/>
          <w:szCs w:val="24"/>
        </w:rPr>
      </w:pPr>
      <w:r>
        <w:rPr>
          <w:rFonts w:ascii="Times New Roman" w:hAnsi="Times New Roman" w:cs="Times New Roman"/>
          <w:sz w:val="24"/>
          <w:szCs w:val="24"/>
        </w:rPr>
        <w:t>F</w:t>
      </w:r>
      <w:r w:rsidRPr="00EE4787">
        <w:rPr>
          <w:rFonts w:ascii="Times New Roman" w:hAnsi="Times New Roman" w:cs="Times New Roman"/>
          <w:sz w:val="24"/>
          <w:szCs w:val="24"/>
        </w:rPr>
        <w:t>igure 2. Percentage of admissions that are</w:t>
      </w:r>
      <w:r>
        <w:rPr>
          <w:rFonts w:ascii="Times New Roman" w:hAnsi="Times New Roman" w:cs="Times New Roman"/>
          <w:sz w:val="24"/>
          <w:szCs w:val="24"/>
        </w:rPr>
        <w:t xml:space="preserve"> designated</w:t>
      </w:r>
      <w:r w:rsidRPr="00EE4787">
        <w:rPr>
          <w:rFonts w:ascii="Times New Roman" w:hAnsi="Times New Roman" w:cs="Times New Roman"/>
          <w:sz w:val="24"/>
          <w:szCs w:val="24"/>
        </w:rPr>
        <w:t xml:space="preserve"> pediatric, by Tier</w:t>
      </w:r>
    </w:p>
    <w:p w14:paraId="6EBADD5C" w14:textId="77777777" w:rsidR="008D5253" w:rsidRPr="00E87375" w:rsidRDefault="008D5253" w:rsidP="008D5253">
      <w:pPr>
        <w:spacing w:line="240" w:lineRule="auto"/>
        <w:contextualSpacing/>
        <w:rPr>
          <w:rFonts w:ascii="Times New Roman" w:hAnsi="Times New Roman" w:cs="Times New Roman"/>
          <w:sz w:val="24"/>
          <w:szCs w:val="24"/>
        </w:rPr>
      </w:pPr>
      <w:r w:rsidRPr="00E87375">
        <w:rPr>
          <w:rFonts w:ascii="Times New Roman" w:hAnsi="Times New Roman" w:cs="Times New Roman"/>
          <w:sz w:val="24"/>
          <w:szCs w:val="24"/>
        </w:rPr>
        <w:t>Table 1:</w:t>
      </w:r>
      <w:r>
        <w:rPr>
          <w:rFonts w:ascii="Times New Roman" w:hAnsi="Times New Roman" w:cs="Times New Roman"/>
          <w:sz w:val="24"/>
          <w:szCs w:val="24"/>
        </w:rPr>
        <w:t xml:space="preserve"> </w:t>
      </w:r>
      <w:r w:rsidRPr="00E87375">
        <w:rPr>
          <w:rFonts w:ascii="Times New Roman" w:hAnsi="Times New Roman" w:cs="Times New Roman"/>
          <w:sz w:val="24"/>
          <w:szCs w:val="24"/>
        </w:rPr>
        <w:t>Characteristics of hospitals in each tier, based on 2015 A</w:t>
      </w:r>
      <w:r>
        <w:rPr>
          <w:rFonts w:ascii="Times New Roman" w:hAnsi="Times New Roman" w:cs="Times New Roman"/>
          <w:sz w:val="24"/>
          <w:szCs w:val="24"/>
        </w:rPr>
        <w:t>merican Hospital Association survey</w:t>
      </w:r>
    </w:p>
    <w:p w14:paraId="6838E412" w14:textId="77777777" w:rsidR="004E7B72" w:rsidRDefault="004E7B72" w:rsidP="008D5253">
      <w:pPr>
        <w:spacing w:line="240" w:lineRule="auto"/>
        <w:contextualSpacing/>
        <w:rPr>
          <w:rFonts w:ascii="Times New Roman" w:hAnsi="Times New Roman" w:cs="Times New Roman"/>
          <w:sz w:val="24"/>
          <w:szCs w:val="24"/>
        </w:rPr>
      </w:pPr>
    </w:p>
    <w:p w14:paraId="6F82366D" w14:textId="0F19B4C7" w:rsidR="008D5253" w:rsidRPr="00E87375" w:rsidRDefault="008D5253" w:rsidP="008D5253">
      <w:pPr>
        <w:spacing w:line="240" w:lineRule="auto"/>
        <w:contextualSpacing/>
        <w:rPr>
          <w:rFonts w:ascii="Times New Roman" w:hAnsi="Times New Roman" w:cs="Times New Roman"/>
          <w:sz w:val="24"/>
          <w:szCs w:val="24"/>
        </w:rPr>
      </w:pPr>
      <w:r w:rsidRPr="00E87375">
        <w:rPr>
          <w:rFonts w:ascii="Times New Roman" w:hAnsi="Times New Roman" w:cs="Times New Roman"/>
          <w:sz w:val="24"/>
          <w:szCs w:val="24"/>
        </w:rPr>
        <w:t xml:space="preserve">Table 2. Characteristics of hospitals in each tier, based on publicly available data sources </w:t>
      </w:r>
    </w:p>
    <w:p w14:paraId="073D89E9" w14:textId="568F98A1" w:rsidR="008D5253" w:rsidRDefault="008D5253" w:rsidP="006608C7">
      <w:pPr>
        <w:spacing w:line="480" w:lineRule="auto"/>
        <w:contextualSpacing/>
        <w:rPr>
          <w:rFonts w:ascii="Times New Roman" w:hAnsi="Times New Roman" w:cs="Times New Roman"/>
          <w:sz w:val="24"/>
          <w:szCs w:val="24"/>
        </w:rPr>
      </w:pPr>
    </w:p>
    <w:p w14:paraId="5DDF4C7A" w14:textId="32A60B12" w:rsidR="008D5253" w:rsidRDefault="008D5253" w:rsidP="006608C7">
      <w:pPr>
        <w:spacing w:line="480" w:lineRule="auto"/>
        <w:contextualSpacing/>
        <w:rPr>
          <w:rFonts w:ascii="Times New Roman" w:hAnsi="Times New Roman" w:cs="Times New Roman"/>
          <w:sz w:val="24"/>
          <w:szCs w:val="24"/>
        </w:rPr>
      </w:pPr>
    </w:p>
    <w:p w14:paraId="27037979" w14:textId="6199F9C2" w:rsidR="008D5253" w:rsidRDefault="008D5253" w:rsidP="006608C7">
      <w:pPr>
        <w:spacing w:line="480" w:lineRule="auto"/>
        <w:contextualSpacing/>
        <w:rPr>
          <w:rFonts w:ascii="Times New Roman" w:hAnsi="Times New Roman" w:cs="Times New Roman"/>
          <w:sz w:val="24"/>
          <w:szCs w:val="24"/>
        </w:rPr>
      </w:pPr>
    </w:p>
    <w:p w14:paraId="6B0F789E" w14:textId="4BDE7BED" w:rsidR="008D5253" w:rsidRDefault="008D5253" w:rsidP="006608C7">
      <w:pPr>
        <w:spacing w:line="480" w:lineRule="auto"/>
        <w:contextualSpacing/>
        <w:rPr>
          <w:rFonts w:ascii="Times New Roman" w:hAnsi="Times New Roman" w:cs="Times New Roman"/>
          <w:sz w:val="24"/>
          <w:szCs w:val="24"/>
        </w:rPr>
      </w:pPr>
    </w:p>
    <w:p w14:paraId="314515EE" w14:textId="3171CA6D" w:rsidR="008D5253" w:rsidRDefault="008D5253" w:rsidP="006608C7">
      <w:pPr>
        <w:spacing w:line="480" w:lineRule="auto"/>
        <w:contextualSpacing/>
        <w:rPr>
          <w:rFonts w:ascii="Times New Roman" w:hAnsi="Times New Roman" w:cs="Times New Roman"/>
          <w:sz w:val="24"/>
          <w:szCs w:val="24"/>
        </w:rPr>
      </w:pPr>
    </w:p>
    <w:p w14:paraId="756F7EDA" w14:textId="2400C7A4" w:rsidR="008D5253" w:rsidRDefault="008D5253" w:rsidP="006608C7">
      <w:pPr>
        <w:spacing w:line="480" w:lineRule="auto"/>
        <w:contextualSpacing/>
        <w:rPr>
          <w:rFonts w:ascii="Times New Roman" w:hAnsi="Times New Roman" w:cs="Times New Roman"/>
          <w:sz w:val="24"/>
          <w:szCs w:val="24"/>
        </w:rPr>
      </w:pPr>
    </w:p>
    <w:p w14:paraId="4CF7B69E" w14:textId="75A53136" w:rsidR="008D5253" w:rsidRDefault="008D5253" w:rsidP="006608C7">
      <w:pPr>
        <w:spacing w:line="480" w:lineRule="auto"/>
        <w:contextualSpacing/>
        <w:rPr>
          <w:rFonts w:ascii="Times New Roman" w:hAnsi="Times New Roman" w:cs="Times New Roman"/>
          <w:sz w:val="24"/>
          <w:szCs w:val="24"/>
        </w:rPr>
      </w:pPr>
    </w:p>
    <w:p w14:paraId="5D5DEA23" w14:textId="0426BE2B" w:rsidR="008D5253" w:rsidRDefault="008D5253" w:rsidP="006608C7">
      <w:pPr>
        <w:spacing w:line="480" w:lineRule="auto"/>
        <w:contextualSpacing/>
        <w:rPr>
          <w:rFonts w:ascii="Times New Roman" w:hAnsi="Times New Roman" w:cs="Times New Roman"/>
          <w:sz w:val="24"/>
          <w:szCs w:val="24"/>
        </w:rPr>
      </w:pPr>
    </w:p>
    <w:p w14:paraId="5D5A25B3" w14:textId="77777777" w:rsidR="008D5253" w:rsidRPr="00EE4787" w:rsidRDefault="008D5253" w:rsidP="006608C7">
      <w:pPr>
        <w:spacing w:line="480" w:lineRule="auto"/>
        <w:contextualSpacing/>
        <w:rPr>
          <w:rFonts w:ascii="Times New Roman" w:hAnsi="Times New Roman" w:cs="Times New Roman"/>
          <w:sz w:val="24"/>
          <w:szCs w:val="24"/>
        </w:rPr>
      </w:pPr>
    </w:p>
    <w:p w14:paraId="6F494520" w14:textId="77777777" w:rsidR="006608C7" w:rsidRDefault="006608C7" w:rsidP="006608C7">
      <w:pPr>
        <w:spacing w:line="480" w:lineRule="auto"/>
        <w:contextualSpacing/>
        <w:rPr>
          <w:rFonts w:ascii="Times New Roman" w:hAnsi="Times New Roman" w:cs="Times New Roman"/>
          <w:sz w:val="24"/>
          <w:szCs w:val="24"/>
          <w:vertAlign w:val="superscript"/>
        </w:rPr>
      </w:pPr>
    </w:p>
    <w:p w14:paraId="68EDDB7A" w14:textId="77777777" w:rsidR="006608C7" w:rsidRDefault="006608C7" w:rsidP="006608C7">
      <w:pPr>
        <w:spacing w:line="480" w:lineRule="auto"/>
        <w:contextualSpacing/>
        <w:rPr>
          <w:rFonts w:ascii="Times New Roman" w:hAnsi="Times New Roman" w:cs="Times New Roman"/>
          <w:sz w:val="24"/>
          <w:szCs w:val="24"/>
          <w:vertAlign w:val="superscript"/>
        </w:rPr>
      </w:pPr>
    </w:p>
    <w:p w14:paraId="36AE6B6B" w14:textId="77777777" w:rsidR="00F20ECD" w:rsidRDefault="00F20ECD" w:rsidP="006F14AA">
      <w:pPr>
        <w:spacing w:line="480" w:lineRule="auto"/>
        <w:contextualSpacing/>
        <w:rPr>
          <w:rFonts w:ascii="Times New Roman" w:hAnsi="Times New Roman" w:cs="Times New Roman"/>
          <w:sz w:val="24"/>
          <w:szCs w:val="24"/>
        </w:rPr>
      </w:pPr>
    </w:p>
    <w:p w14:paraId="7821A493" w14:textId="77777777" w:rsidR="00F20ECD" w:rsidRDefault="00F20ECD" w:rsidP="006F14AA">
      <w:pPr>
        <w:spacing w:line="480" w:lineRule="auto"/>
        <w:contextualSpacing/>
        <w:rPr>
          <w:rFonts w:ascii="Times New Roman" w:hAnsi="Times New Roman" w:cs="Times New Roman"/>
          <w:sz w:val="24"/>
          <w:szCs w:val="24"/>
        </w:rPr>
      </w:pPr>
    </w:p>
    <w:p w14:paraId="3DB3831B" w14:textId="77777777" w:rsidR="00F20ECD" w:rsidRDefault="00F20ECD" w:rsidP="006F14AA">
      <w:pPr>
        <w:spacing w:line="480" w:lineRule="auto"/>
        <w:contextualSpacing/>
        <w:rPr>
          <w:rFonts w:ascii="Times New Roman" w:hAnsi="Times New Roman" w:cs="Times New Roman"/>
          <w:sz w:val="24"/>
          <w:szCs w:val="24"/>
        </w:rPr>
      </w:pPr>
    </w:p>
    <w:p w14:paraId="2AB96546" w14:textId="77777777" w:rsidR="00F20ECD" w:rsidRDefault="00F20ECD" w:rsidP="006F14AA">
      <w:pPr>
        <w:spacing w:line="480" w:lineRule="auto"/>
        <w:contextualSpacing/>
        <w:rPr>
          <w:rFonts w:ascii="Times New Roman" w:hAnsi="Times New Roman" w:cs="Times New Roman"/>
          <w:sz w:val="24"/>
          <w:szCs w:val="24"/>
        </w:rPr>
      </w:pPr>
    </w:p>
    <w:p w14:paraId="256EE654" w14:textId="77777777" w:rsidR="00F20ECD" w:rsidRDefault="00F20ECD" w:rsidP="006F14AA">
      <w:pPr>
        <w:spacing w:line="480" w:lineRule="auto"/>
        <w:contextualSpacing/>
        <w:rPr>
          <w:rFonts w:ascii="Times New Roman" w:hAnsi="Times New Roman" w:cs="Times New Roman"/>
          <w:sz w:val="24"/>
          <w:szCs w:val="24"/>
        </w:rPr>
      </w:pPr>
    </w:p>
    <w:p w14:paraId="2A86EB53" w14:textId="77777777" w:rsidR="00F20ECD" w:rsidRDefault="00F20ECD" w:rsidP="006F14AA">
      <w:pPr>
        <w:spacing w:line="480" w:lineRule="auto"/>
        <w:contextualSpacing/>
        <w:rPr>
          <w:rFonts w:ascii="Times New Roman" w:hAnsi="Times New Roman" w:cs="Times New Roman"/>
          <w:sz w:val="24"/>
          <w:szCs w:val="24"/>
        </w:rPr>
      </w:pPr>
    </w:p>
    <w:p w14:paraId="14FE9B95" w14:textId="77777777" w:rsidR="00F20ECD" w:rsidRDefault="00F20ECD" w:rsidP="006F14AA">
      <w:pPr>
        <w:spacing w:line="480" w:lineRule="auto"/>
        <w:contextualSpacing/>
        <w:rPr>
          <w:rFonts w:ascii="Times New Roman" w:hAnsi="Times New Roman" w:cs="Times New Roman"/>
          <w:sz w:val="24"/>
          <w:szCs w:val="24"/>
        </w:rPr>
      </w:pPr>
    </w:p>
    <w:p w14:paraId="1243C081" w14:textId="5DCF15C5" w:rsidR="00E10DA2" w:rsidRPr="00E87375" w:rsidRDefault="00BF0FA7">
      <w:pPr>
        <w:spacing w:line="480" w:lineRule="auto"/>
        <w:contextualSpacing/>
        <w:jc w:val="center"/>
        <w:rPr>
          <w:rFonts w:ascii="Times New Roman" w:hAnsi="Times New Roman" w:cs="Times New Roman"/>
          <w:b/>
          <w:sz w:val="24"/>
          <w:szCs w:val="24"/>
        </w:rPr>
      </w:pPr>
      <w:r w:rsidRPr="00E87375">
        <w:rPr>
          <w:rFonts w:ascii="Times New Roman" w:hAnsi="Times New Roman" w:cs="Times New Roman"/>
          <w:b/>
          <w:sz w:val="24"/>
          <w:szCs w:val="24"/>
        </w:rPr>
        <w:lastRenderedPageBreak/>
        <w:t>REFERENCES</w:t>
      </w:r>
    </w:p>
    <w:p w14:paraId="69B36EB6" w14:textId="77777777" w:rsidR="00AE5902" w:rsidRPr="002C6D85" w:rsidRDefault="007441E8"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b/>
          <w:sz w:val="24"/>
          <w:szCs w:val="24"/>
        </w:rPr>
        <w:fldChar w:fldCharType="begin"/>
      </w:r>
      <w:r w:rsidR="00E10DA2" w:rsidRPr="002C6D85">
        <w:rPr>
          <w:rFonts w:ascii="Times New Roman" w:hAnsi="Times New Roman" w:cs="Times New Roman"/>
          <w:b/>
          <w:sz w:val="24"/>
          <w:szCs w:val="24"/>
        </w:rPr>
        <w:instrText xml:space="preserve"> ADDIN EN.REFLIST </w:instrText>
      </w:r>
      <w:r w:rsidRPr="002C6D85">
        <w:rPr>
          <w:rFonts w:ascii="Times New Roman" w:hAnsi="Times New Roman" w:cs="Times New Roman"/>
          <w:b/>
          <w:sz w:val="24"/>
          <w:szCs w:val="24"/>
        </w:rPr>
        <w:fldChar w:fldCharType="separate"/>
      </w:r>
      <w:r w:rsidR="00AE5902" w:rsidRPr="002C6D85">
        <w:rPr>
          <w:rFonts w:ascii="Times New Roman" w:hAnsi="Times New Roman" w:cs="Times New Roman"/>
          <w:sz w:val="24"/>
          <w:szCs w:val="24"/>
        </w:rPr>
        <w:t>1.</w:t>
      </w:r>
      <w:r w:rsidR="00AE5902" w:rsidRPr="002C6D85">
        <w:rPr>
          <w:rFonts w:ascii="Times New Roman" w:hAnsi="Times New Roman" w:cs="Times New Roman"/>
          <w:sz w:val="24"/>
          <w:szCs w:val="24"/>
        </w:rPr>
        <w:tab/>
        <w:t xml:space="preserve">NACHRI. </w:t>
      </w:r>
      <w:r w:rsidR="00AE5902" w:rsidRPr="002C6D85">
        <w:rPr>
          <w:rFonts w:ascii="Times New Roman" w:hAnsi="Times New Roman" w:cs="Times New Roman"/>
          <w:i/>
          <w:sz w:val="24"/>
          <w:szCs w:val="24"/>
        </w:rPr>
        <w:t xml:space="preserve">All Children Need Children's Hospitals. </w:t>
      </w:r>
      <w:r w:rsidR="00AE5902" w:rsidRPr="002C6D85">
        <w:rPr>
          <w:rFonts w:ascii="Times New Roman" w:hAnsi="Times New Roman" w:cs="Times New Roman"/>
          <w:sz w:val="24"/>
          <w:szCs w:val="24"/>
        </w:rPr>
        <w:t>Alexandria, Virginia: National Association of Children’s Hospitals and Related Institutions 2007.</w:t>
      </w:r>
    </w:p>
    <w:p w14:paraId="79F6D5D0"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w:t>
      </w:r>
      <w:r w:rsidRPr="002C6D85">
        <w:rPr>
          <w:rFonts w:ascii="Times New Roman" w:hAnsi="Times New Roman" w:cs="Times New Roman"/>
          <w:sz w:val="24"/>
          <w:szCs w:val="24"/>
        </w:rPr>
        <w:tab/>
        <w:t>American Hospital Association. AHA Annual Survey. In:2015.</w:t>
      </w:r>
    </w:p>
    <w:p w14:paraId="27EDE96E"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3.</w:t>
      </w:r>
      <w:r w:rsidRPr="002C6D85">
        <w:rPr>
          <w:rFonts w:ascii="Times New Roman" w:hAnsi="Times New Roman" w:cs="Times New Roman"/>
          <w:sz w:val="24"/>
          <w:szCs w:val="24"/>
        </w:rPr>
        <w:tab/>
        <w:t>Health Care Cost Institute. Health Care Cost and Utilization Dataset In:2015.</w:t>
      </w:r>
    </w:p>
    <w:p w14:paraId="1FC79B42"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4.</w:t>
      </w:r>
      <w:r w:rsidRPr="002C6D85">
        <w:rPr>
          <w:rFonts w:ascii="Times New Roman" w:hAnsi="Times New Roman" w:cs="Times New Roman"/>
          <w:sz w:val="24"/>
          <w:szCs w:val="24"/>
        </w:rPr>
        <w:tab/>
      </w:r>
      <w:r w:rsidRPr="002C6D85">
        <w:rPr>
          <w:rFonts w:ascii="Times New Roman" w:hAnsi="Times New Roman" w:cs="Times New Roman"/>
          <w:i/>
          <w:sz w:val="24"/>
          <w:szCs w:val="24"/>
        </w:rPr>
        <w:t>IBM SPSS Statistics for Windows</w:t>
      </w:r>
      <w:r w:rsidRPr="002C6D85">
        <w:rPr>
          <w:rFonts w:ascii="Times New Roman" w:hAnsi="Times New Roman" w:cs="Times New Roman"/>
          <w:sz w:val="24"/>
          <w:szCs w:val="24"/>
        </w:rPr>
        <w:t xml:space="preserve"> [computer program]. Version 24. Armonk, NY: IBM Corp; 2016.</w:t>
      </w:r>
    </w:p>
    <w:p w14:paraId="2F3BD2C6" w14:textId="1A84A936"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5.</w:t>
      </w:r>
      <w:r w:rsidRPr="002C6D85">
        <w:rPr>
          <w:rFonts w:ascii="Times New Roman" w:hAnsi="Times New Roman" w:cs="Times New Roman"/>
          <w:sz w:val="24"/>
          <w:szCs w:val="24"/>
        </w:rPr>
        <w:tab/>
        <w:t xml:space="preserve">Children's Hospital Association. Children's Hospital Directory. 2017; </w:t>
      </w:r>
      <w:hyperlink r:id="rId6" w:history="1">
        <w:r w:rsidRPr="002C6D85">
          <w:rPr>
            <w:rStyle w:val="Hyperlink"/>
            <w:rFonts w:ascii="Times New Roman" w:hAnsi="Times New Roman" w:cs="Times New Roman"/>
            <w:sz w:val="24"/>
            <w:szCs w:val="24"/>
          </w:rPr>
          <w:t>https://www.childrenshospitals.org/Directories/Hospital-Directory</w:t>
        </w:r>
      </w:hyperlink>
      <w:r w:rsidRPr="002C6D85">
        <w:rPr>
          <w:rFonts w:ascii="Times New Roman" w:hAnsi="Times New Roman" w:cs="Times New Roman"/>
          <w:sz w:val="24"/>
          <w:szCs w:val="24"/>
        </w:rPr>
        <w:t>.</w:t>
      </w:r>
      <w:r w:rsidR="00913B8D">
        <w:rPr>
          <w:rFonts w:ascii="Times New Roman" w:hAnsi="Times New Roman" w:cs="Times New Roman"/>
          <w:sz w:val="24"/>
          <w:szCs w:val="24"/>
        </w:rPr>
        <w:t xml:space="preserve"> Last accessed April 10, 2019.</w:t>
      </w:r>
    </w:p>
    <w:p w14:paraId="360679A1" w14:textId="1ED8CC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6.</w:t>
      </w:r>
      <w:r w:rsidRPr="002C6D85">
        <w:rPr>
          <w:rFonts w:ascii="Times New Roman" w:hAnsi="Times New Roman" w:cs="Times New Roman"/>
          <w:sz w:val="24"/>
          <w:szCs w:val="24"/>
        </w:rPr>
        <w:tab/>
        <w:t xml:space="preserve">Children's Oncology Group. Locations. 2017; </w:t>
      </w:r>
      <w:hyperlink r:id="rId7" w:history="1">
        <w:r w:rsidRPr="002C6D85">
          <w:rPr>
            <w:rStyle w:val="Hyperlink"/>
            <w:rFonts w:ascii="Times New Roman" w:hAnsi="Times New Roman" w:cs="Times New Roman"/>
            <w:sz w:val="24"/>
            <w:szCs w:val="24"/>
          </w:rPr>
          <w:t>https://childrensoncologygroup.org/index.php/locations/</w:t>
        </w:r>
      </w:hyperlink>
      <w:r w:rsidRPr="002C6D85">
        <w:rPr>
          <w:rFonts w:ascii="Times New Roman" w:hAnsi="Times New Roman" w:cs="Times New Roman"/>
          <w:sz w:val="24"/>
          <w:szCs w:val="24"/>
        </w:rPr>
        <w:t>.</w:t>
      </w:r>
      <w:r w:rsidR="00913B8D">
        <w:rPr>
          <w:rFonts w:ascii="Times New Roman" w:hAnsi="Times New Roman" w:cs="Times New Roman"/>
          <w:sz w:val="24"/>
          <w:szCs w:val="24"/>
        </w:rPr>
        <w:t xml:space="preserve"> Last accessed April 10, 2019.</w:t>
      </w:r>
    </w:p>
    <w:p w14:paraId="6CBDEA51" w14:textId="79E452AC"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7.</w:t>
      </w:r>
      <w:r w:rsidRPr="002C6D85">
        <w:rPr>
          <w:rFonts w:ascii="Times New Roman" w:hAnsi="Times New Roman" w:cs="Times New Roman"/>
          <w:sz w:val="24"/>
          <w:szCs w:val="24"/>
        </w:rPr>
        <w:tab/>
        <w:t xml:space="preserve">American College of Surgeons. Searching for Verified Trauma Centers. 2017; </w:t>
      </w:r>
      <w:hyperlink r:id="rId8" w:history="1">
        <w:r w:rsidRPr="002C6D85">
          <w:rPr>
            <w:rStyle w:val="Hyperlink"/>
            <w:rFonts w:ascii="Times New Roman" w:hAnsi="Times New Roman" w:cs="Times New Roman"/>
            <w:sz w:val="24"/>
            <w:szCs w:val="24"/>
          </w:rPr>
          <w:t>https://www.facs.org/search/trauma-centers</w:t>
        </w:r>
      </w:hyperlink>
      <w:r w:rsidRPr="002C6D85">
        <w:rPr>
          <w:rFonts w:ascii="Times New Roman" w:hAnsi="Times New Roman" w:cs="Times New Roman"/>
          <w:sz w:val="24"/>
          <w:szCs w:val="24"/>
        </w:rPr>
        <w:t>.</w:t>
      </w:r>
      <w:r w:rsidR="00913B8D" w:rsidRPr="00913B8D">
        <w:rPr>
          <w:rFonts w:ascii="Times New Roman" w:hAnsi="Times New Roman" w:cs="Times New Roman"/>
          <w:sz w:val="24"/>
          <w:szCs w:val="24"/>
        </w:rPr>
        <w:t xml:space="preserve"> </w:t>
      </w:r>
      <w:r w:rsidR="00913B8D">
        <w:rPr>
          <w:rFonts w:ascii="Times New Roman" w:hAnsi="Times New Roman" w:cs="Times New Roman"/>
          <w:sz w:val="24"/>
          <w:szCs w:val="24"/>
        </w:rPr>
        <w:t>Last accessed April 10, 2019.</w:t>
      </w:r>
    </w:p>
    <w:p w14:paraId="7A14101A" w14:textId="2911287C"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8.</w:t>
      </w:r>
      <w:r w:rsidRPr="002C6D85">
        <w:rPr>
          <w:rFonts w:ascii="Times New Roman" w:hAnsi="Times New Roman" w:cs="Times New Roman"/>
          <w:sz w:val="24"/>
          <w:szCs w:val="24"/>
        </w:rPr>
        <w:tab/>
        <w:t xml:space="preserve">Scientific Registry of Transplant Recipients. Find and Compare Transplant Programs 2017; </w:t>
      </w:r>
      <w:hyperlink r:id="rId9" w:history="1">
        <w:r w:rsidRPr="002C6D85">
          <w:rPr>
            <w:rStyle w:val="Hyperlink"/>
            <w:rFonts w:ascii="Times New Roman" w:hAnsi="Times New Roman" w:cs="Times New Roman"/>
            <w:sz w:val="24"/>
            <w:szCs w:val="24"/>
          </w:rPr>
          <w:t>https://www.srtr.org/transplant-centers/</w:t>
        </w:r>
      </w:hyperlink>
      <w:r w:rsidRPr="002C6D85">
        <w:rPr>
          <w:rFonts w:ascii="Times New Roman" w:hAnsi="Times New Roman" w:cs="Times New Roman"/>
          <w:sz w:val="24"/>
          <w:szCs w:val="24"/>
        </w:rPr>
        <w:t>.</w:t>
      </w:r>
      <w:r w:rsidR="00913B8D">
        <w:rPr>
          <w:rFonts w:ascii="Times New Roman" w:hAnsi="Times New Roman" w:cs="Times New Roman"/>
          <w:sz w:val="24"/>
          <w:szCs w:val="24"/>
        </w:rPr>
        <w:t xml:space="preserve"> Last accessed April 10, 2019.</w:t>
      </w:r>
    </w:p>
    <w:p w14:paraId="4E3B933D" w14:textId="5D75FC19"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9.</w:t>
      </w:r>
      <w:r w:rsidRPr="002C6D85">
        <w:rPr>
          <w:rFonts w:ascii="Times New Roman" w:hAnsi="Times New Roman" w:cs="Times New Roman"/>
          <w:sz w:val="24"/>
          <w:szCs w:val="24"/>
        </w:rPr>
        <w:tab/>
        <w:t xml:space="preserve">American Academy of Pediatrics. NICU Search. 2017; </w:t>
      </w:r>
      <w:hyperlink r:id="rId10" w:history="1">
        <w:r w:rsidRPr="002C6D85">
          <w:rPr>
            <w:rStyle w:val="Hyperlink"/>
            <w:rFonts w:ascii="Times New Roman" w:hAnsi="Times New Roman" w:cs="Times New Roman"/>
            <w:sz w:val="24"/>
            <w:szCs w:val="24"/>
          </w:rPr>
          <w:t>https://www.aap.org/en-us/advocacy-and-policy/aap-health-initiatives/nicuverification/Pages/NICUSearch.aspx</w:t>
        </w:r>
      </w:hyperlink>
      <w:r w:rsidRPr="002C6D85">
        <w:rPr>
          <w:rFonts w:ascii="Times New Roman" w:hAnsi="Times New Roman" w:cs="Times New Roman"/>
          <w:sz w:val="24"/>
          <w:szCs w:val="24"/>
        </w:rPr>
        <w:t>.</w:t>
      </w:r>
      <w:r w:rsidR="00913B8D" w:rsidRPr="00913B8D">
        <w:rPr>
          <w:rFonts w:ascii="Times New Roman" w:hAnsi="Times New Roman" w:cs="Times New Roman"/>
          <w:sz w:val="24"/>
          <w:szCs w:val="24"/>
        </w:rPr>
        <w:t xml:space="preserve"> </w:t>
      </w:r>
      <w:r w:rsidR="00913B8D">
        <w:rPr>
          <w:rFonts w:ascii="Times New Roman" w:hAnsi="Times New Roman" w:cs="Times New Roman"/>
          <w:sz w:val="24"/>
          <w:szCs w:val="24"/>
        </w:rPr>
        <w:t>Last accessed April 10, 2019.</w:t>
      </w:r>
    </w:p>
    <w:p w14:paraId="4C0B5729" w14:textId="68819760"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10.</w:t>
      </w:r>
      <w:r w:rsidRPr="002C6D85">
        <w:rPr>
          <w:rFonts w:ascii="Times New Roman" w:hAnsi="Times New Roman" w:cs="Times New Roman"/>
          <w:sz w:val="24"/>
          <w:szCs w:val="24"/>
        </w:rPr>
        <w:tab/>
        <w:t xml:space="preserve">The Society of Thoracic Surgeons. Congenital Heart Surgery Public Reporting 2017; </w:t>
      </w:r>
      <w:hyperlink r:id="rId11" w:history="1">
        <w:r w:rsidRPr="002C6D85">
          <w:rPr>
            <w:rStyle w:val="Hyperlink"/>
            <w:rFonts w:ascii="Times New Roman" w:hAnsi="Times New Roman" w:cs="Times New Roman"/>
            <w:sz w:val="24"/>
            <w:szCs w:val="24"/>
          </w:rPr>
          <w:t>http://publicreporting.sts.org/chsd?title=&amp;field_state_value=All&amp;page=0</w:t>
        </w:r>
      </w:hyperlink>
      <w:r w:rsidRPr="002C6D85">
        <w:rPr>
          <w:rFonts w:ascii="Times New Roman" w:hAnsi="Times New Roman" w:cs="Times New Roman"/>
          <w:sz w:val="24"/>
          <w:szCs w:val="24"/>
        </w:rPr>
        <w:t>.</w:t>
      </w:r>
      <w:r w:rsidR="00913B8D" w:rsidRPr="00913B8D">
        <w:rPr>
          <w:rFonts w:ascii="Times New Roman" w:hAnsi="Times New Roman" w:cs="Times New Roman"/>
          <w:sz w:val="24"/>
          <w:szCs w:val="24"/>
        </w:rPr>
        <w:t xml:space="preserve"> </w:t>
      </w:r>
      <w:r w:rsidR="00913B8D">
        <w:rPr>
          <w:rFonts w:ascii="Times New Roman" w:hAnsi="Times New Roman" w:cs="Times New Roman"/>
          <w:sz w:val="24"/>
          <w:szCs w:val="24"/>
        </w:rPr>
        <w:t>Last accessed April 10, 2019.</w:t>
      </w:r>
    </w:p>
    <w:p w14:paraId="3B80A38A" w14:textId="67EC7711"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lastRenderedPageBreak/>
        <w:t>11.</w:t>
      </w:r>
      <w:r w:rsidRPr="002C6D85">
        <w:rPr>
          <w:rFonts w:ascii="Times New Roman" w:hAnsi="Times New Roman" w:cs="Times New Roman"/>
          <w:sz w:val="24"/>
          <w:szCs w:val="24"/>
        </w:rPr>
        <w:tab/>
        <w:t xml:space="preserve">American College of Surgeons. Searching for NSQIP Participating Hospitals 2017; </w:t>
      </w:r>
      <w:hyperlink r:id="rId12" w:history="1">
        <w:r w:rsidRPr="002C6D85">
          <w:rPr>
            <w:rStyle w:val="Hyperlink"/>
            <w:rFonts w:ascii="Times New Roman" w:hAnsi="Times New Roman" w:cs="Times New Roman"/>
            <w:sz w:val="24"/>
            <w:szCs w:val="24"/>
          </w:rPr>
          <w:t>https://www.facs.org/search/nsqip-participants</w:t>
        </w:r>
      </w:hyperlink>
      <w:r w:rsidRPr="002C6D85">
        <w:rPr>
          <w:rFonts w:ascii="Times New Roman" w:hAnsi="Times New Roman" w:cs="Times New Roman"/>
          <w:sz w:val="24"/>
          <w:szCs w:val="24"/>
        </w:rPr>
        <w:t>.</w:t>
      </w:r>
      <w:r w:rsidR="00913B8D">
        <w:rPr>
          <w:rFonts w:ascii="Times New Roman" w:hAnsi="Times New Roman" w:cs="Times New Roman"/>
          <w:sz w:val="24"/>
          <w:szCs w:val="24"/>
        </w:rPr>
        <w:t xml:space="preserve"> Last accessed April 10, 2019.</w:t>
      </w:r>
    </w:p>
    <w:p w14:paraId="3CCFB2FE"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12.</w:t>
      </w:r>
      <w:r w:rsidRPr="002C6D85">
        <w:rPr>
          <w:rFonts w:ascii="Times New Roman" w:hAnsi="Times New Roman" w:cs="Times New Roman"/>
          <w:sz w:val="24"/>
          <w:szCs w:val="24"/>
        </w:rPr>
        <w:tab/>
        <w:t xml:space="preserve">Berry JG, Hall DE, Kuo DZ, et al. Hospital utilization and characteristics of patients experiencing recurrent readmissions within children's hospitals. </w:t>
      </w:r>
      <w:r w:rsidRPr="002C6D85">
        <w:rPr>
          <w:rFonts w:ascii="Times New Roman" w:hAnsi="Times New Roman" w:cs="Times New Roman"/>
          <w:i/>
          <w:sz w:val="24"/>
          <w:szCs w:val="24"/>
        </w:rPr>
        <w:t xml:space="preserve">Jama. </w:t>
      </w:r>
      <w:r w:rsidRPr="002C6D85">
        <w:rPr>
          <w:rFonts w:ascii="Times New Roman" w:hAnsi="Times New Roman" w:cs="Times New Roman"/>
          <w:sz w:val="24"/>
          <w:szCs w:val="24"/>
        </w:rPr>
        <w:t>2011;305(7):682-690.</w:t>
      </w:r>
    </w:p>
    <w:p w14:paraId="430DBBFD"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13.</w:t>
      </w:r>
      <w:r w:rsidRPr="002C6D85">
        <w:rPr>
          <w:rFonts w:ascii="Times New Roman" w:hAnsi="Times New Roman" w:cs="Times New Roman"/>
          <w:sz w:val="24"/>
          <w:szCs w:val="24"/>
        </w:rPr>
        <w:tab/>
        <w:t xml:space="preserve">Gerber JS, Coffin SE, Smathers SA, Zaoutis TE. Trends in the incidence of methicillin-resistant Staphylococcus aureus infection in children's hospitals in the United States. </w:t>
      </w:r>
      <w:r w:rsidRPr="002C6D85">
        <w:rPr>
          <w:rFonts w:ascii="Times New Roman" w:hAnsi="Times New Roman" w:cs="Times New Roman"/>
          <w:i/>
          <w:sz w:val="24"/>
          <w:szCs w:val="24"/>
        </w:rPr>
        <w:t xml:space="preserve">Clinical infectious diseases. </w:t>
      </w:r>
      <w:r w:rsidRPr="002C6D85">
        <w:rPr>
          <w:rFonts w:ascii="Times New Roman" w:hAnsi="Times New Roman" w:cs="Times New Roman"/>
          <w:sz w:val="24"/>
          <w:szCs w:val="24"/>
        </w:rPr>
        <w:t>2009;49(1):65-71.</w:t>
      </w:r>
    </w:p>
    <w:p w14:paraId="37B65B2F"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14.</w:t>
      </w:r>
      <w:r w:rsidRPr="002C6D85">
        <w:rPr>
          <w:rFonts w:ascii="Times New Roman" w:hAnsi="Times New Roman" w:cs="Times New Roman"/>
          <w:sz w:val="24"/>
          <w:szCs w:val="24"/>
        </w:rPr>
        <w:tab/>
        <w:t xml:space="preserve">Feudtner C, Pati S, Goodman DM, et al. State-level child health system performance and the likelihood of readmission to children's hospitals. </w:t>
      </w:r>
      <w:r w:rsidRPr="002C6D85">
        <w:rPr>
          <w:rFonts w:ascii="Times New Roman" w:hAnsi="Times New Roman" w:cs="Times New Roman"/>
          <w:i/>
          <w:sz w:val="24"/>
          <w:szCs w:val="24"/>
        </w:rPr>
        <w:t xml:space="preserve">The Journal of pediatrics. </w:t>
      </w:r>
      <w:r w:rsidRPr="002C6D85">
        <w:rPr>
          <w:rFonts w:ascii="Times New Roman" w:hAnsi="Times New Roman" w:cs="Times New Roman"/>
          <w:sz w:val="24"/>
          <w:szCs w:val="24"/>
        </w:rPr>
        <w:t>2010;157(1):98-102. e101.</w:t>
      </w:r>
    </w:p>
    <w:p w14:paraId="517051A0"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15.</w:t>
      </w:r>
      <w:r w:rsidRPr="002C6D85">
        <w:rPr>
          <w:rFonts w:ascii="Times New Roman" w:hAnsi="Times New Roman" w:cs="Times New Roman"/>
          <w:sz w:val="24"/>
          <w:szCs w:val="24"/>
        </w:rPr>
        <w:tab/>
        <w:t xml:space="preserve">Morse RB, Hall M, Fieldston ES, et al. Hospital-level compliance with asthma care quality measures at children's hospitals and subsequent asthma-related outcomes. </w:t>
      </w:r>
      <w:r w:rsidRPr="002C6D85">
        <w:rPr>
          <w:rFonts w:ascii="Times New Roman" w:hAnsi="Times New Roman" w:cs="Times New Roman"/>
          <w:i/>
          <w:sz w:val="24"/>
          <w:szCs w:val="24"/>
        </w:rPr>
        <w:t xml:space="preserve">Jama. </w:t>
      </w:r>
      <w:r w:rsidRPr="002C6D85">
        <w:rPr>
          <w:rFonts w:ascii="Times New Roman" w:hAnsi="Times New Roman" w:cs="Times New Roman"/>
          <w:sz w:val="24"/>
          <w:szCs w:val="24"/>
        </w:rPr>
        <w:t>2011;306(13):1454-1460.</w:t>
      </w:r>
    </w:p>
    <w:p w14:paraId="51BCDCEE"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16.</w:t>
      </w:r>
      <w:r w:rsidRPr="002C6D85">
        <w:rPr>
          <w:rFonts w:ascii="Times New Roman" w:hAnsi="Times New Roman" w:cs="Times New Roman"/>
          <w:sz w:val="24"/>
          <w:szCs w:val="24"/>
        </w:rPr>
        <w:tab/>
        <w:t xml:space="preserve">Pasquali SK, He X, Mohamad Z, et al. Trends in endocarditis hospitalizations at US children's hospitals: impact of the 2007 American Heart Association Antibiotic Prophylaxis Guidelines. </w:t>
      </w:r>
      <w:r w:rsidRPr="002C6D85">
        <w:rPr>
          <w:rFonts w:ascii="Times New Roman" w:hAnsi="Times New Roman" w:cs="Times New Roman"/>
          <w:i/>
          <w:sz w:val="24"/>
          <w:szCs w:val="24"/>
        </w:rPr>
        <w:t xml:space="preserve">American heart journal. </w:t>
      </w:r>
      <w:r w:rsidRPr="002C6D85">
        <w:rPr>
          <w:rFonts w:ascii="Times New Roman" w:hAnsi="Times New Roman" w:cs="Times New Roman"/>
          <w:sz w:val="24"/>
          <w:szCs w:val="24"/>
        </w:rPr>
        <w:t>2012;163(5):894-899.</w:t>
      </w:r>
    </w:p>
    <w:p w14:paraId="5534DCD4"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17.</w:t>
      </w:r>
      <w:r w:rsidRPr="002C6D85">
        <w:rPr>
          <w:rFonts w:ascii="Times New Roman" w:hAnsi="Times New Roman" w:cs="Times New Roman"/>
          <w:sz w:val="24"/>
          <w:szCs w:val="24"/>
        </w:rPr>
        <w:tab/>
        <w:t xml:space="preserve">Spinella PC, Dressler A, Tucci M, et al. Survey of transfusion policies at US and Canadian children's hospitals in 2008 and 2009. </w:t>
      </w:r>
      <w:r w:rsidRPr="002C6D85">
        <w:rPr>
          <w:rFonts w:ascii="Times New Roman" w:hAnsi="Times New Roman" w:cs="Times New Roman"/>
          <w:i/>
          <w:sz w:val="24"/>
          <w:szCs w:val="24"/>
        </w:rPr>
        <w:t xml:space="preserve">Transfusion. </w:t>
      </w:r>
      <w:r w:rsidRPr="002C6D85">
        <w:rPr>
          <w:rFonts w:ascii="Times New Roman" w:hAnsi="Times New Roman" w:cs="Times New Roman"/>
          <w:sz w:val="24"/>
          <w:szCs w:val="24"/>
        </w:rPr>
        <w:t>2010;50(11):2328-2335.</w:t>
      </w:r>
    </w:p>
    <w:p w14:paraId="29651503"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18.</w:t>
      </w:r>
      <w:r w:rsidRPr="002C6D85">
        <w:rPr>
          <w:rFonts w:ascii="Times New Roman" w:hAnsi="Times New Roman" w:cs="Times New Roman"/>
          <w:sz w:val="24"/>
          <w:szCs w:val="24"/>
        </w:rPr>
        <w:tab/>
        <w:t xml:space="preserve">Feudtner C, Womer J, Augustin R, et al. Pediatric palliative care programs in children’s hospitals: a cross-sectional national survey. </w:t>
      </w:r>
      <w:r w:rsidRPr="002C6D85">
        <w:rPr>
          <w:rFonts w:ascii="Times New Roman" w:hAnsi="Times New Roman" w:cs="Times New Roman"/>
          <w:i/>
          <w:sz w:val="24"/>
          <w:szCs w:val="24"/>
        </w:rPr>
        <w:t xml:space="preserve">Pediatrics. </w:t>
      </w:r>
      <w:r w:rsidRPr="002C6D85">
        <w:rPr>
          <w:rFonts w:ascii="Times New Roman" w:hAnsi="Times New Roman" w:cs="Times New Roman"/>
          <w:sz w:val="24"/>
          <w:szCs w:val="24"/>
        </w:rPr>
        <w:t>2013;132(6):1063-1070.</w:t>
      </w:r>
    </w:p>
    <w:p w14:paraId="2765257A"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19.</w:t>
      </w:r>
      <w:r w:rsidRPr="002C6D85">
        <w:rPr>
          <w:rFonts w:ascii="Times New Roman" w:hAnsi="Times New Roman" w:cs="Times New Roman"/>
          <w:sz w:val="24"/>
          <w:szCs w:val="24"/>
        </w:rPr>
        <w:tab/>
        <w:t xml:space="preserve">Merenstein D, Egleston B, Diener-West M. Lengths of stay and costs associated with children's hospitals. </w:t>
      </w:r>
      <w:r w:rsidRPr="002C6D85">
        <w:rPr>
          <w:rFonts w:ascii="Times New Roman" w:hAnsi="Times New Roman" w:cs="Times New Roman"/>
          <w:i/>
          <w:sz w:val="24"/>
          <w:szCs w:val="24"/>
        </w:rPr>
        <w:t xml:space="preserve">Pediatrics. </w:t>
      </w:r>
      <w:r w:rsidRPr="002C6D85">
        <w:rPr>
          <w:rFonts w:ascii="Times New Roman" w:hAnsi="Times New Roman" w:cs="Times New Roman"/>
          <w:sz w:val="24"/>
          <w:szCs w:val="24"/>
        </w:rPr>
        <w:t>2005;115(4):839-844.</w:t>
      </w:r>
    </w:p>
    <w:p w14:paraId="4084BDD4"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lastRenderedPageBreak/>
        <w:t>20.</w:t>
      </w:r>
      <w:r w:rsidRPr="002C6D85">
        <w:rPr>
          <w:rFonts w:ascii="Times New Roman" w:hAnsi="Times New Roman" w:cs="Times New Roman"/>
          <w:sz w:val="24"/>
          <w:szCs w:val="24"/>
        </w:rPr>
        <w:tab/>
        <w:t xml:space="preserve">Tian Y, Heiss KF, Wulkan ML, Raval MV. Assessment of variation in care and outcomes for pediatric appendicitis at children's and non-children's hospitals. </w:t>
      </w:r>
      <w:r w:rsidRPr="002C6D85">
        <w:rPr>
          <w:rFonts w:ascii="Times New Roman" w:hAnsi="Times New Roman" w:cs="Times New Roman"/>
          <w:i/>
          <w:sz w:val="24"/>
          <w:szCs w:val="24"/>
        </w:rPr>
        <w:t xml:space="preserve">Journal of pediatric surgery. </w:t>
      </w:r>
      <w:r w:rsidRPr="002C6D85">
        <w:rPr>
          <w:rFonts w:ascii="Times New Roman" w:hAnsi="Times New Roman" w:cs="Times New Roman"/>
          <w:sz w:val="24"/>
          <w:szCs w:val="24"/>
        </w:rPr>
        <w:t>2015;50(11):1885-1892.</w:t>
      </w:r>
    </w:p>
    <w:p w14:paraId="42EC2180"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21.</w:t>
      </w:r>
      <w:r w:rsidRPr="002C6D85">
        <w:rPr>
          <w:rFonts w:ascii="Times New Roman" w:hAnsi="Times New Roman" w:cs="Times New Roman"/>
          <w:sz w:val="24"/>
          <w:szCs w:val="24"/>
        </w:rPr>
        <w:tab/>
        <w:t xml:space="preserve">Agency for Healthcare Research and Quality Healthcare Cost and Utilization Project (HCUP). </w:t>
      </w:r>
      <w:r w:rsidRPr="002C6D85">
        <w:rPr>
          <w:rFonts w:ascii="Times New Roman" w:hAnsi="Times New Roman" w:cs="Times New Roman"/>
          <w:i/>
          <w:sz w:val="24"/>
          <w:szCs w:val="24"/>
        </w:rPr>
        <w:t xml:space="preserve">Introduction to the HCUP KIDS' Inpatient Database (KID). </w:t>
      </w:r>
      <w:r w:rsidRPr="002C6D85">
        <w:rPr>
          <w:rFonts w:ascii="Times New Roman" w:hAnsi="Times New Roman" w:cs="Times New Roman"/>
          <w:sz w:val="24"/>
          <w:szCs w:val="24"/>
        </w:rPr>
        <w:t>2015.</w:t>
      </w:r>
    </w:p>
    <w:p w14:paraId="649DBB95"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22.</w:t>
      </w:r>
      <w:r w:rsidRPr="002C6D85">
        <w:rPr>
          <w:rFonts w:ascii="Times New Roman" w:hAnsi="Times New Roman" w:cs="Times New Roman"/>
          <w:sz w:val="24"/>
          <w:szCs w:val="24"/>
        </w:rPr>
        <w:tab/>
        <w:t xml:space="preserve">Ochoa C, Chokshi N, Upperman JS, Jurkovich GJ, Ford HR. Prior studies comparing outcomes from trauma care at children's hospitals versus adult hospitals. </w:t>
      </w:r>
      <w:r w:rsidRPr="002C6D85">
        <w:rPr>
          <w:rFonts w:ascii="Times New Roman" w:hAnsi="Times New Roman" w:cs="Times New Roman"/>
          <w:i/>
          <w:sz w:val="24"/>
          <w:szCs w:val="24"/>
        </w:rPr>
        <w:t xml:space="preserve">Journal of Trauma and Acute Care Surgery. </w:t>
      </w:r>
      <w:r w:rsidRPr="002C6D85">
        <w:rPr>
          <w:rFonts w:ascii="Times New Roman" w:hAnsi="Times New Roman" w:cs="Times New Roman"/>
          <w:sz w:val="24"/>
          <w:szCs w:val="24"/>
        </w:rPr>
        <w:t>2007;63(6):S87-S91.</w:t>
      </w:r>
    </w:p>
    <w:p w14:paraId="753E5207"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23.</w:t>
      </w:r>
      <w:r w:rsidRPr="002C6D85">
        <w:rPr>
          <w:rFonts w:ascii="Times New Roman" w:hAnsi="Times New Roman" w:cs="Times New Roman"/>
          <w:sz w:val="24"/>
          <w:szCs w:val="24"/>
        </w:rPr>
        <w:tab/>
        <w:t xml:space="preserve">Short HL, Sarda S, Travers C, Hockenberry JM, McCarthy I, Raval MV. Trends in common surgical procedures at children’s and nonchildren’s hospitals between 2000 and 2009. </w:t>
      </w:r>
      <w:r w:rsidRPr="002C6D85">
        <w:rPr>
          <w:rFonts w:ascii="Times New Roman" w:hAnsi="Times New Roman" w:cs="Times New Roman"/>
          <w:i/>
          <w:sz w:val="24"/>
          <w:szCs w:val="24"/>
        </w:rPr>
        <w:t xml:space="preserve">Journal of pediatric surgery. </w:t>
      </w:r>
      <w:r w:rsidRPr="002C6D85">
        <w:rPr>
          <w:rFonts w:ascii="Times New Roman" w:hAnsi="Times New Roman" w:cs="Times New Roman"/>
          <w:sz w:val="24"/>
          <w:szCs w:val="24"/>
        </w:rPr>
        <w:t>2018;53(8):1472-1477.</w:t>
      </w:r>
    </w:p>
    <w:p w14:paraId="315D76D9" w14:textId="77777777" w:rsidR="00AE5902" w:rsidRPr="002C6D85" w:rsidRDefault="00AE5902" w:rsidP="002C6D85">
      <w:pPr>
        <w:pStyle w:val="EndNoteBibliography"/>
        <w:spacing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24.</w:t>
      </w:r>
      <w:r w:rsidRPr="002C6D85">
        <w:rPr>
          <w:rFonts w:ascii="Times New Roman" w:hAnsi="Times New Roman" w:cs="Times New Roman"/>
          <w:sz w:val="24"/>
          <w:szCs w:val="24"/>
        </w:rPr>
        <w:tab/>
        <w:t xml:space="preserve">Mullner R, Chung K. The American Hospital Association’s Annual Survey of Hospitals: A Critical Appraisal. </w:t>
      </w:r>
      <w:r w:rsidRPr="002C6D85">
        <w:rPr>
          <w:rFonts w:ascii="Times New Roman" w:hAnsi="Times New Roman" w:cs="Times New Roman"/>
          <w:i/>
          <w:sz w:val="24"/>
          <w:szCs w:val="24"/>
        </w:rPr>
        <w:t xml:space="preserve">Journal of Consumer Marketing. </w:t>
      </w:r>
      <w:r w:rsidRPr="002C6D85">
        <w:rPr>
          <w:rFonts w:ascii="Times New Roman" w:hAnsi="Times New Roman" w:cs="Times New Roman"/>
          <w:sz w:val="24"/>
          <w:szCs w:val="24"/>
        </w:rPr>
        <w:t>2002;19(7):614-618.</w:t>
      </w:r>
    </w:p>
    <w:p w14:paraId="127B15B3" w14:textId="5A2E8145" w:rsidR="00BF0FA7" w:rsidRPr="00E87375" w:rsidRDefault="007441E8" w:rsidP="002C6D85">
      <w:pPr>
        <w:spacing w:line="480" w:lineRule="auto"/>
        <w:contextualSpacing/>
        <w:rPr>
          <w:rFonts w:ascii="Times New Roman" w:hAnsi="Times New Roman" w:cs="Times New Roman"/>
          <w:b/>
          <w:sz w:val="24"/>
          <w:szCs w:val="24"/>
        </w:rPr>
      </w:pPr>
      <w:r w:rsidRPr="002C6D85">
        <w:rPr>
          <w:rFonts w:ascii="Times New Roman" w:hAnsi="Times New Roman" w:cs="Times New Roman"/>
          <w:b/>
          <w:sz w:val="24"/>
          <w:szCs w:val="24"/>
        </w:rPr>
        <w:fldChar w:fldCharType="end"/>
      </w:r>
    </w:p>
    <w:sectPr w:rsidR="00BF0FA7" w:rsidRPr="00E87375" w:rsidSect="007C31E0">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6CB5E" w16cid:durableId="1E786240"/>
  <w16cid:commentId w16cid:paraId="01546EC8" w16cid:durableId="1E52BCE8"/>
  <w16cid:commentId w16cid:paraId="1F2A9732" w16cid:durableId="1E52BCEA"/>
  <w16cid:commentId w16cid:paraId="3FF716E8" w16cid:durableId="1E52BCE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5D503" w14:textId="77777777" w:rsidR="00282B94" w:rsidRDefault="00282B94" w:rsidP="00B9486F">
      <w:pPr>
        <w:spacing w:after="0" w:line="240" w:lineRule="auto"/>
      </w:pPr>
      <w:r>
        <w:separator/>
      </w:r>
    </w:p>
  </w:endnote>
  <w:endnote w:type="continuationSeparator" w:id="0">
    <w:p w14:paraId="42810B82" w14:textId="77777777" w:rsidR="00282B94" w:rsidRDefault="00282B94" w:rsidP="00B94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01938" w14:textId="77777777" w:rsidR="00282B94" w:rsidRDefault="00282B94" w:rsidP="00B9486F">
      <w:pPr>
        <w:spacing w:after="0" w:line="240" w:lineRule="auto"/>
      </w:pPr>
      <w:r>
        <w:separator/>
      </w:r>
    </w:p>
  </w:footnote>
  <w:footnote w:type="continuationSeparator" w:id="0">
    <w:p w14:paraId="4EA96A3A" w14:textId="77777777" w:rsidR="00282B94" w:rsidRDefault="00282B94" w:rsidP="00B9486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hul V Raval">
    <w15:presenceInfo w15:providerId="None" w15:userId="Mehul V Rav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83DFF"/>
    <w:rsid w:val="00002E2E"/>
    <w:rsid w:val="000067DB"/>
    <w:rsid w:val="000101AF"/>
    <w:rsid w:val="00011A50"/>
    <w:rsid w:val="000148CA"/>
    <w:rsid w:val="00015B32"/>
    <w:rsid w:val="000204CB"/>
    <w:rsid w:val="0002322C"/>
    <w:rsid w:val="00023AF0"/>
    <w:rsid w:val="0002688F"/>
    <w:rsid w:val="00026D38"/>
    <w:rsid w:val="000331CD"/>
    <w:rsid w:val="00044E8B"/>
    <w:rsid w:val="00051625"/>
    <w:rsid w:val="00051DEE"/>
    <w:rsid w:val="00052D7A"/>
    <w:rsid w:val="00055668"/>
    <w:rsid w:val="00055FA2"/>
    <w:rsid w:val="000578BD"/>
    <w:rsid w:val="000578CE"/>
    <w:rsid w:val="00060288"/>
    <w:rsid w:val="000627FC"/>
    <w:rsid w:val="00066F7D"/>
    <w:rsid w:val="00070556"/>
    <w:rsid w:val="00073A99"/>
    <w:rsid w:val="00086B1E"/>
    <w:rsid w:val="00094659"/>
    <w:rsid w:val="00095D4A"/>
    <w:rsid w:val="0009756C"/>
    <w:rsid w:val="000A3B8C"/>
    <w:rsid w:val="000A7285"/>
    <w:rsid w:val="000B010B"/>
    <w:rsid w:val="000B114F"/>
    <w:rsid w:val="000C180A"/>
    <w:rsid w:val="000C2240"/>
    <w:rsid w:val="000C2602"/>
    <w:rsid w:val="000C60C0"/>
    <w:rsid w:val="000C7D20"/>
    <w:rsid w:val="000E0E4A"/>
    <w:rsid w:val="000F3382"/>
    <w:rsid w:val="000F73A7"/>
    <w:rsid w:val="001024D5"/>
    <w:rsid w:val="00106854"/>
    <w:rsid w:val="001145DC"/>
    <w:rsid w:val="0012085C"/>
    <w:rsid w:val="00130928"/>
    <w:rsid w:val="0013495A"/>
    <w:rsid w:val="0013589B"/>
    <w:rsid w:val="00135AFA"/>
    <w:rsid w:val="00137251"/>
    <w:rsid w:val="001376A2"/>
    <w:rsid w:val="001422A8"/>
    <w:rsid w:val="00164795"/>
    <w:rsid w:val="0016547C"/>
    <w:rsid w:val="00167888"/>
    <w:rsid w:val="00172993"/>
    <w:rsid w:val="00175713"/>
    <w:rsid w:val="0018471F"/>
    <w:rsid w:val="001855FB"/>
    <w:rsid w:val="00191DF6"/>
    <w:rsid w:val="00194CE5"/>
    <w:rsid w:val="001970FC"/>
    <w:rsid w:val="00197351"/>
    <w:rsid w:val="001A2A40"/>
    <w:rsid w:val="001A3F9B"/>
    <w:rsid w:val="001A70BB"/>
    <w:rsid w:val="001A7C25"/>
    <w:rsid w:val="001B6E7B"/>
    <w:rsid w:val="001C6FE7"/>
    <w:rsid w:val="001D4B7A"/>
    <w:rsid w:val="001E624C"/>
    <w:rsid w:val="001F55BC"/>
    <w:rsid w:val="001F650F"/>
    <w:rsid w:val="00202111"/>
    <w:rsid w:val="00202493"/>
    <w:rsid w:val="002037AB"/>
    <w:rsid w:val="002354E7"/>
    <w:rsid w:val="00250587"/>
    <w:rsid w:val="0026616F"/>
    <w:rsid w:val="00266AAE"/>
    <w:rsid w:val="00270858"/>
    <w:rsid w:val="00272527"/>
    <w:rsid w:val="002751B1"/>
    <w:rsid w:val="002754D9"/>
    <w:rsid w:val="00282B94"/>
    <w:rsid w:val="00283D8B"/>
    <w:rsid w:val="00283DFF"/>
    <w:rsid w:val="002866C0"/>
    <w:rsid w:val="00293E5A"/>
    <w:rsid w:val="00295453"/>
    <w:rsid w:val="00296475"/>
    <w:rsid w:val="00296BA8"/>
    <w:rsid w:val="00297077"/>
    <w:rsid w:val="002979C4"/>
    <w:rsid w:val="002A1624"/>
    <w:rsid w:val="002A3B2C"/>
    <w:rsid w:val="002A433A"/>
    <w:rsid w:val="002A681D"/>
    <w:rsid w:val="002A7193"/>
    <w:rsid w:val="002B0FA1"/>
    <w:rsid w:val="002B69EE"/>
    <w:rsid w:val="002C0114"/>
    <w:rsid w:val="002C22AF"/>
    <w:rsid w:val="002C3A61"/>
    <w:rsid w:val="002C3F9E"/>
    <w:rsid w:val="002C6D85"/>
    <w:rsid w:val="002C7E72"/>
    <w:rsid w:val="002C7F14"/>
    <w:rsid w:val="002E240F"/>
    <w:rsid w:val="002E3BB2"/>
    <w:rsid w:val="002E4D21"/>
    <w:rsid w:val="003010D5"/>
    <w:rsid w:val="00301A01"/>
    <w:rsid w:val="00325B89"/>
    <w:rsid w:val="0032761F"/>
    <w:rsid w:val="00331B47"/>
    <w:rsid w:val="003340C2"/>
    <w:rsid w:val="00336183"/>
    <w:rsid w:val="00343734"/>
    <w:rsid w:val="00344C23"/>
    <w:rsid w:val="00345F96"/>
    <w:rsid w:val="003465B2"/>
    <w:rsid w:val="00350A2A"/>
    <w:rsid w:val="003528DD"/>
    <w:rsid w:val="0035394F"/>
    <w:rsid w:val="0036590B"/>
    <w:rsid w:val="00366CC5"/>
    <w:rsid w:val="00373826"/>
    <w:rsid w:val="003827A5"/>
    <w:rsid w:val="003A2ED9"/>
    <w:rsid w:val="003A404E"/>
    <w:rsid w:val="003A7ABE"/>
    <w:rsid w:val="003B277C"/>
    <w:rsid w:val="003B5EC1"/>
    <w:rsid w:val="003C11AD"/>
    <w:rsid w:val="003D7918"/>
    <w:rsid w:val="003F3170"/>
    <w:rsid w:val="00404852"/>
    <w:rsid w:val="00407539"/>
    <w:rsid w:val="004078FE"/>
    <w:rsid w:val="00411991"/>
    <w:rsid w:val="00426F54"/>
    <w:rsid w:val="00432968"/>
    <w:rsid w:val="0043576F"/>
    <w:rsid w:val="004366FD"/>
    <w:rsid w:val="0044172D"/>
    <w:rsid w:val="0044244E"/>
    <w:rsid w:val="0044518E"/>
    <w:rsid w:val="00451F05"/>
    <w:rsid w:val="00467E0E"/>
    <w:rsid w:val="00471550"/>
    <w:rsid w:val="00473772"/>
    <w:rsid w:val="00487823"/>
    <w:rsid w:val="00492DD0"/>
    <w:rsid w:val="00493D7A"/>
    <w:rsid w:val="004A6570"/>
    <w:rsid w:val="004A7F45"/>
    <w:rsid w:val="004B4480"/>
    <w:rsid w:val="004D023A"/>
    <w:rsid w:val="004E7B72"/>
    <w:rsid w:val="004F02A0"/>
    <w:rsid w:val="004F0516"/>
    <w:rsid w:val="004F15A2"/>
    <w:rsid w:val="004F686D"/>
    <w:rsid w:val="0051092C"/>
    <w:rsid w:val="00513FC3"/>
    <w:rsid w:val="00521CCD"/>
    <w:rsid w:val="00527174"/>
    <w:rsid w:val="00530F92"/>
    <w:rsid w:val="00532B16"/>
    <w:rsid w:val="00535AE4"/>
    <w:rsid w:val="005364EA"/>
    <w:rsid w:val="00540CAE"/>
    <w:rsid w:val="0054563B"/>
    <w:rsid w:val="00554451"/>
    <w:rsid w:val="00560A45"/>
    <w:rsid w:val="00561F5E"/>
    <w:rsid w:val="00563CE0"/>
    <w:rsid w:val="00564707"/>
    <w:rsid w:val="00566210"/>
    <w:rsid w:val="00577ACA"/>
    <w:rsid w:val="00577BF1"/>
    <w:rsid w:val="005819D3"/>
    <w:rsid w:val="005B254D"/>
    <w:rsid w:val="005B75B1"/>
    <w:rsid w:val="005C2CC6"/>
    <w:rsid w:val="005C7DFB"/>
    <w:rsid w:val="005E75B4"/>
    <w:rsid w:val="005F1CEB"/>
    <w:rsid w:val="005F6193"/>
    <w:rsid w:val="00600525"/>
    <w:rsid w:val="0060359B"/>
    <w:rsid w:val="006104B9"/>
    <w:rsid w:val="006113F4"/>
    <w:rsid w:val="00621618"/>
    <w:rsid w:val="006317A6"/>
    <w:rsid w:val="006326A0"/>
    <w:rsid w:val="00634EE6"/>
    <w:rsid w:val="00635324"/>
    <w:rsid w:val="00635BAC"/>
    <w:rsid w:val="0064695A"/>
    <w:rsid w:val="00653A4C"/>
    <w:rsid w:val="006541DC"/>
    <w:rsid w:val="006542B2"/>
    <w:rsid w:val="006608C7"/>
    <w:rsid w:val="00663A19"/>
    <w:rsid w:val="006703EC"/>
    <w:rsid w:val="00670942"/>
    <w:rsid w:val="00674420"/>
    <w:rsid w:val="00675976"/>
    <w:rsid w:val="00675D87"/>
    <w:rsid w:val="0067652B"/>
    <w:rsid w:val="006776F2"/>
    <w:rsid w:val="00691750"/>
    <w:rsid w:val="00696ED0"/>
    <w:rsid w:val="00697670"/>
    <w:rsid w:val="006978C6"/>
    <w:rsid w:val="006A267E"/>
    <w:rsid w:val="006B391C"/>
    <w:rsid w:val="006C6B65"/>
    <w:rsid w:val="006D1CB3"/>
    <w:rsid w:val="006D3863"/>
    <w:rsid w:val="006E1290"/>
    <w:rsid w:val="006E20FA"/>
    <w:rsid w:val="006E73C9"/>
    <w:rsid w:val="006F0BB4"/>
    <w:rsid w:val="006F14AA"/>
    <w:rsid w:val="00707FFC"/>
    <w:rsid w:val="007303E4"/>
    <w:rsid w:val="00732FCA"/>
    <w:rsid w:val="00736276"/>
    <w:rsid w:val="00737615"/>
    <w:rsid w:val="007441E8"/>
    <w:rsid w:val="00760F5B"/>
    <w:rsid w:val="007643F9"/>
    <w:rsid w:val="00774D61"/>
    <w:rsid w:val="00777785"/>
    <w:rsid w:val="00784775"/>
    <w:rsid w:val="007857C5"/>
    <w:rsid w:val="00787AF5"/>
    <w:rsid w:val="007A1A7F"/>
    <w:rsid w:val="007A2ADE"/>
    <w:rsid w:val="007A4785"/>
    <w:rsid w:val="007A5DE5"/>
    <w:rsid w:val="007B5872"/>
    <w:rsid w:val="007C1CE4"/>
    <w:rsid w:val="007C2B8E"/>
    <w:rsid w:val="007C31E0"/>
    <w:rsid w:val="007C4208"/>
    <w:rsid w:val="007D173D"/>
    <w:rsid w:val="007D32DA"/>
    <w:rsid w:val="007D541A"/>
    <w:rsid w:val="007D56F4"/>
    <w:rsid w:val="007E1E1D"/>
    <w:rsid w:val="007F3646"/>
    <w:rsid w:val="007F6DA7"/>
    <w:rsid w:val="00801A9A"/>
    <w:rsid w:val="0080706D"/>
    <w:rsid w:val="008074F5"/>
    <w:rsid w:val="008108BB"/>
    <w:rsid w:val="00811701"/>
    <w:rsid w:val="008121B3"/>
    <w:rsid w:val="00813F39"/>
    <w:rsid w:val="00814836"/>
    <w:rsid w:val="008160F0"/>
    <w:rsid w:val="0081622B"/>
    <w:rsid w:val="008171DB"/>
    <w:rsid w:val="00825115"/>
    <w:rsid w:val="00830807"/>
    <w:rsid w:val="008340FF"/>
    <w:rsid w:val="008368DE"/>
    <w:rsid w:val="008404B1"/>
    <w:rsid w:val="00842EBD"/>
    <w:rsid w:val="00850086"/>
    <w:rsid w:val="00854597"/>
    <w:rsid w:val="00855EB4"/>
    <w:rsid w:val="00861E93"/>
    <w:rsid w:val="0086467D"/>
    <w:rsid w:val="00864C00"/>
    <w:rsid w:val="00872BC3"/>
    <w:rsid w:val="00881653"/>
    <w:rsid w:val="00885B01"/>
    <w:rsid w:val="008911A6"/>
    <w:rsid w:val="008A1BB3"/>
    <w:rsid w:val="008A2CC7"/>
    <w:rsid w:val="008A7718"/>
    <w:rsid w:val="008B5CE9"/>
    <w:rsid w:val="008B752B"/>
    <w:rsid w:val="008C246E"/>
    <w:rsid w:val="008C46C7"/>
    <w:rsid w:val="008D41F4"/>
    <w:rsid w:val="008D513B"/>
    <w:rsid w:val="008D5253"/>
    <w:rsid w:val="008E15E2"/>
    <w:rsid w:val="008E16FB"/>
    <w:rsid w:val="00901DEE"/>
    <w:rsid w:val="00902269"/>
    <w:rsid w:val="00913B8D"/>
    <w:rsid w:val="00915116"/>
    <w:rsid w:val="009220ED"/>
    <w:rsid w:val="00922BAF"/>
    <w:rsid w:val="00923542"/>
    <w:rsid w:val="00924984"/>
    <w:rsid w:val="00927CD9"/>
    <w:rsid w:val="00927F81"/>
    <w:rsid w:val="0093312E"/>
    <w:rsid w:val="00942D57"/>
    <w:rsid w:val="009463ED"/>
    <w:rsid w:val="00952355"/>
    <w:rsid w:val="00952F0D"/>
    <w:rsid w:val="00962CEE"/>
    <w:rsid w:val="00967352"/>
    <w:rsid w:val="009861D5"/>
    <w:rsid w:val="00994C48"/>
    <w:rsid w:val="009A5B4E"/>
    <w:rsid w:val="009A7DC4"/>
    <w:rsid w:val="009B03A5"/>
    <w:rsid w:val="009B0E40"/>
    <w:rsid w:val="009B36D9"/>
    <w:rsid w:val="009B68FA"/>
    <w:rsid w:val="009C1C4F"/>
    <w:rsid w:val="009C78C4"/>
    <w:rsid w:val="009D48ED"/>
    <w:rsid w:val="009D77B3"/>
    <w:rsid w:val="009E1E25"/>
    <w:rsid w:val="009E2D61"/>
    <w:rsid w:val="009E4588"/>
    <w:rsid w:val="009F2B78"/>
    <w:rsid w:val="00A05556"/>
    <w:rsid w:val="00A07480"/>
    <w:rsid w:val="00A07CA9"/>
    <w:rsid w:val="00A11EAF"/>
    <w:rsid w:val="00A121E7"/>
    <w:rsid w:val="00A2177B"/>
    <w:rsid w:val="00A23E58"/>
    <w:rsid w:val="00A258D0"/>
    <w:rsid w:val="00A26385"/>
    <w:rsid w:val="00A2750B"/>
    <w:rsid w:val="00A31175"/>
    <w:rsid w:val="00A41A32"/>
    <w:rsid w:val="00A41B87"/>
    <w:rsid w:val="00A42A12"/>
    <w:rsid w:val="00A4542F"/>
    <w:rsid w:val="00A45A53"/>
    <w:rsid w:val="00A47F95"/>
    <w:rsid w:val="00A50699"/>
    <w:rsid w:val="00A56102"/>
    <w:rsid w:val="00A6032D"/>
    <w:rsid w:val="00A637B8"/>
    <w:rsid w:val="00A830D6"/>
    <w:rsid w:val="00A85E0F"/>
    <w:rsid w:val="00A87EB6"/>
    <w:rsid w:val="00A9721E"/>
    <w:rsid w:val="00AA1E86"/>
    <w:rsid w:val="00AA239E"/>
    <w:rsid w:val="00AA7399"/>
    <w:rsid w:val="00AA7483"/>
    <w:rsid w:val="00AB4DF8"/>
    <w:rsid w:val="00AC41E0"/>
    <w:rsid w:val="00AC78E2"/>
    <w:rsid w:val="00AD25AA"/>
    <w:rsid w:val="00AE40AA"/>
    <w:rsid w:val="00AE5902"/>
    <w:rsid w:val="00AF2752"/>
    <w:rsid w:val="00AF555B"/>
    <w:rsid w:val="00AF5901"/>
    <w:rsid w:val="00B00774"/>
    <w:rsid w:val="00B022FC"/>
    <w:rsid w:val="00B11706"/>
    <w:rsid w:val="00B15497"/>
    <w:rsid w:val="00B16AA6"/>
    <w:rsid w:val="00B17A0E"/>
    <w:rsid w:val="00B17A46"/>
    <w:rsid w:val="00B219F5"/>
    <w:rsid w:val="00B2323D"/>
    <w:rsid w:val="00B272C8"/>
    <w:rsid w:val="00B33816"/>
    <w:rsid w:val="00B33B01"/>
    <w:rsid w:val="00B36099"/>
    <w:rsid w:val="00B3720A"/>
    <w:rsid w:val="00B46C70"/>
    <w:rsid w:val="00B5196A"/>
    <w:rsid w:val="00B548E3"/>
    <w:rsid w:val="00B54B25"/>
    <w:rsid w:val="00B6608E"/>
    <w:rsid w:val="00B73B97"/>
    <w:rsid w:val="00B7417B"/>
    <w:rsid w:val="00B83FF5"/>
    <w:rsid w:val="00B9486F"/>
    <w:rsid w:val="00BA1962"/>
    <w:rsid w:val="00BB0535"/>
    <w:rsid w:val="00BB084D"/>
    <w:rsid w:val="00BB11EB"/>
    <w:rsid w:val="00BB1F10"/>
    <w:rsid w:val="00BC214E"/>
    <w:rsid w:val="00BC2DA7"/>
    <w:rsid w:val="00BC51A2"/>
    <w:rsid w:val="00BD163B"/>
    <w:rsid w:val="00BD5722"/>
    <w:rsid w:val="00BD60A3"/>
    <w:rsid w:val="00BE5A22"/>
    <w:rsid w:val="00BF0FA7"/>
    <w:rsid w:val="00C0049B"/>
    <w:rsid w:val="00C03422"/>
    <w:rsid w:val="00C06989"/>
    <w:rsid w:val="00C1172D"/>
    <w:rsid w:val="00C16042"/>
    <w:rsid w:val="00C16DED"/>
    <w:rsid w:val="00C30A36"/>
    <w:rsid w:val="00C454E8"/>
    <w:rsid w:val="00C76CC4"/>
    <w:rsid w:val="00C83F83"/>
    <w:rsid w:val="00C84C66"/>
    <w:rsid w:val="00C90782"/>
    <w:rsid w:val="00C932AF"/>
    <w:rsid w:val="00CA00AE"/>
    <w:rsid w:val="00CA13D2"/>
    <w:rsid w:val="00CA4D93"/>
    <w:rsid w:val="00CA74D2"/>
    <w:rsid w:val="00CA7944"/>
    <w:rsid w:val="00CB1744"/>
    <w:rsid w:val="00CC0EBA"/>
    <w:rsid w:val="00CD2175"/>
    <w:rsid w:val="00CD6A0A"/>
    <w:rsid w:val="00CE1D29"/>
    <w:rsid w:val="00CE47EB"/>
    <w:rsid w:val="00CE7331"/>
    <w:rsid w:val="00CF33C3"/>
    <w:rsid w:val="00CF3BF6"/>
    <w:rsid w:val="00D01D78"/>
    <w:rsid w:val="00D05069"/>
    <w:rsid w:val="00D06D1D"/>
    <w:rsid w:val="00D12334"/>
    <w:rsid w:val="00D1285C"/>
    <w:rsid w:val="00D219BF"/>
    <w:rsid w:val="00D33FF9"/>
    <w:rsid w:val="00D45B04"/>
    <w:rsid w:val="00D50936"/>
    <w:rsid w:val="00D623B2"/>
    <w:rsid w:val="00D64E47"/>
    <w:rsid w:val="00D6699B"/>
    <w:rsid w:val="00D75FCF"/>
    <w:rsid w:val="00D80395"/>
    <w:rsid w:val="00D84CA8"/>
    <w:rsid w:val="00D97F2D"/>
    <w:rsid w:val="00DA33AF"/>
    <w:rsid w:val="00DB3155"/>
    <w:rsid w:val="00DB4B47"/>
    <w:rsid w:val="00DB5CD1"/>
    <w:rsid w:val="00DD4F53"/>
    <w:rsid w:val="00DD5593"/>
    <w:rsid w:val="00DE0357"/>
    <w:rsid w:val="00DE5450"/>
    <w:rsid w:val="00DF08F2"/>
    <w:rsid w:val="00DF0AAF"/>
    <w:rsid w:val="00DF201F"/>
    <w:rsid w:val="00DF5AB8"/>
    <w:rsid w:val="00E04786"/>
    <w:rsid w:val="00E054B5"/>
    <w:rsid w:val="00E06461"/>
    <w:rsid w:val="00E10DA2"/>
    <w:rsid w:val="00E11C10"/>
    <w:rsid w:val="00E120CC"/>
    <w:rsid w:val="00E1467A"/>
    <w:rsid w:val="00E26175"/>
    <w:rsid w:val="00E355A3"/>
    <w:rsid w:val="00E4455A"/>
    <w:rsid w:val="00E5047F"/>
    <w:rsid w:val="00E5161B"/>
    <w:rsid w:val="00E549D9"/>
    <w:rsid w:val="00E61B93"/>
    <w:rsid w:val="00E636E2"/>
    <w:rsid w:val="00E63B20"/>
    <w:rsid w:val="00E66F78"/>
    <w:rsid w:val="00E676D4"/>
    <w:rsid w:val="00E703F5"/>
    <w:rsid w:val="00E74549"/>
    <w:rsid w:val="00E746CA"/>
    <w:rsid w:val="00E80C7B"/>
    <w:rsid w:val="00E820E0"/>
    <w:rsid w:val="00E86D21"/>
    <w:rsid w:val="00E87375"/>
    <w:rsid w:val="00E94412"/>
    <w:rsid w:val="00EA2EB0"/>
    <w:rsid w:val="00EA5FBC"/>
    <w:rsid w:val="00EB329A"/>
    <w:rsid w:val="00EB3B80"/>
    <w:rsid w:val="00EB483C"/>
    <w:rsid w:val="00EB4CD2"/>
    <w:rsid w:val="00EB7353"/>
    <w:rsid w:val="00EC4014"/>
    <w:rsid w:val="00EC727F"/>
    <w:rsid w:val="00ED4D8E"/>
    <w:rsid w:val="00ED6671"/>
    <w:rsid w:val="00EE1D11"/>
    <w:rsid w:val="00EE3310"/>
    <w:rsid w:val="00EE4787"/>
    <w:rsid w:val="00EF0F8D"/>
    <w:rsid w:val="00EF3001"/>
    <w:rsid w:val="00EF3042"/>
    <w:rsid w:val="00F005B4"/>
    <w:rsid w:val="00F03651"/>
    <w:rsid w:val="00F041B5"/>
    <w:rsid w:val="00F070FF"/>
    <w:rsid w:val="00F20ECD"/>
    <w:rsid w:val="00F33130"/>
    <w:rsid w:val="00F33F95"/>
    <w:rsid w:val="00F52046"/>
    <w:rsid w:val="00F613FF"/>
    <w:rsid w:val="00F74C66"/>
    <w:rsid w:val="00F762C0"/>
    <w:rsid w:val="00F76C1E"/>
    <w:rsid w:val="00F77F2D"/>
    <w:rsid w:val="00F80330"/>
    <w:rsid w:val="00F80380"/>
    <w:rsid w:val="00F80D81"/>
    <w:rsid w:val="00F80EE6"/>
    <w:rsid w:val="00F82C5A"/>
    <w:rsid w:val="00F90E17"/>
    <w:rsid w:val="00F921DD"/>
    <w:rsid w:val="00F97843"/>
    <w:rsid w:val="00FA3F4E"/>
    <w:rsid w:val="00FB2FBF"/>
    <w:rsid w:val="00FD21C7"/>
    <w:rsid w:val="00FE1E81"/>
    <w:rsid w:val="00FF305C"/>
    <w:rsid w:val="00FF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2B8B"/>
  <w15:docId w15:val="{B62A7D57-4A38-4F2C-A56B-1EE75ABB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6F"/>
  </w:style>
  <w:style w:type="paragraph" w:styleId="Footer">
    <w:name w:val="footer"/>
    <w:basedOn w:val="Normal"/>
    <w:link w:val="FooterChar"/>
    <w:uiPriority w:val="99"/>
    <w:unhideWhenUsed/>
    <w:rsid w:val="00B94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6F"/>
  </w:style>
  <w:style w:type="character" w:styleId="CommentReference">
    <w:name w:val="annotation reference"/>
    <w:basedOn w:val="DefaultParagraphFont"/>
    <w:uiPriority w:val="99"/>
    <w:semiHidden/>
    <w:unhideWhenUsed/>
    <w:rsid w:val="00DD4F53"/>
    <w:rPr>
      <w:sz w:val="16"/>
      <w:szCs w:val="16"/>
    </w:rPr>
  </w:style>
  <w:style w:type="paragraph" w:styleId="CommentText">
    <w:name w:val="annotation text"/>
    <w:basedOn w:val="Normal"/>
    <w:link w:val="CommentTextChar"/>
    <w:uiPriority w:val="99"/>
    <w:semiHidden/>
    <w:unhideWhenUsed/>
    <w:rsid w:val="00DD4F53"/>
    <w:pPr>
      <w:spacing w:line="240" w:lineRule="auto"/>
    </w:pPr>
    <w:rPr>
      <w:sz w:val="20"/>
      <w:szCs w:val="20"/>
    </w:rPr>
  </w:style>
  <w:style w:type="character" w:customStyle="1" w:styleId="CommentTextChar">
    <w:name w:val="Comment Text Char"/>
    <w:basedOn w:val="DefaultParagraphFont"/>
    <w:link w:val="CommentText"/>
    <w:uiPriority w:val="99"/>
    <w:semiHidden/>
    <w:rsid w:val="00DD4F53"/>
    <w:rPr>
      <w:sz w:val="20"/>
      <w:szCs w:val="20"/>
    </w:rPr>
  </w:style>
  <w:style w:type="paragraph" w:styleId="CommentSubject">
    <w:name w:val="annotation subject"/>
    <w:basedOn w:val="CommentText"/>
    <w:next w:val="CommentText"/>
    <w:link w:val="CommentSubjectChar"/>
    <w:uiPriority w:val="99"/>
    <w:semiHidden/>
    <w:unhideWhenUsed/>
    <w:rsid w:val="00DD4F53"/>
    <w:rPr>
      <w:b/>
      <w:bCs/>
    </w:rPr>
  </w:style>
  <w:style w:type="character" w:customStyle="1" w:styleId="CommentSubjectChar">
    <w:name w:val="Comment Subject Char"/>
    <w:basedOn w:val="CommentTextChar"/>
    <w:link w:val="CommentSubject"/>
    <w:uiPriority w:val="99"/>
    <w:semiHidden/>
    <w:rsid w:val="00DD4F53"/>
    <w:rPr>
      <w:b/>
      <w:bCs/>
      <w:sz w:val="20"/>
      <w:szCs w:val="20"/>
    </w:rPr>
  </w:style>
  <w:style w:type="paragraph" w:styleId="BalloonText">
    <w:name w:val="Balloon Text"/>
    <w:basedOn w:val="Normal"/>
    <w:link w:val="BalloonTextChar"/>
    <w:uiPriority w:val="99"/>
    <w:semiHidden/>
    <w:unhideWhenUsed/>
    <w:rsid w:val="00DD4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F53"/>
    <w:rPr>
      <w:rFonts w:ascii="Segoe UI" w:hAnsi="Segoe UI" w:cs="Segoe UI"/>
      <w:sz w:val="18"/>
      <w:szCs w:val="18"/>
    </w:rPr>
  </w:style>
  <w:style w:type="character" w:styleId="Hyperlink">
    <w:name w:val="Hyperlink"/>
    <w:basedOn w:val="DefaultParagraphFont"/>
    <w:uiPriority w:val="99"/>
    <w:unhideWhenUsed/>
    <w:rsid w:val="00F921DD"/>
    <w:rPr>
      <w:color w:val="0563C1" w:themeColor="hyperlink"/>
      <w:u w:val="single"/>
    </w:rPr>
  </w:style>
  <w:style w:type="character" w:customStyle="1" w:styleId="UnresolvedMention1">
    <w:name w:val="Unresolved Mention1"/>
    <w:basedOn w:val="DefaultParagraphFont"/>
    <w:uiPriority w:val="99"/>
    <w:semiHidden/>
    <w:unhideWhenUsed/>
    <w:rsid w:val="00F921DD"/>
    <w:rPr>
      <w:color w:val="808080"/>
      <w:shd w:val="clear" w:color="auto" w:fill="E6E6E6"/>
    </w:rPr>
  </w:style>
  <w:style w:type="paragraph" w:customStyle="1" w:styleId="EndNoteBibliographyTitle">
    <w:name w:val="EndNote Bibliography Title"/>
    <w:basedOn w:val="Normal"/>
    <w:link w:val="EndNoteBibliographyTitleChar"/>
    <w:rsid w:val="00E10DA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10DA2"/>
    <w:rPr>
      <w:rFonts w:ascii="Calibri" w:hAnsi="Calibri" w:cs="Calibri"/>
      <w:noProof/>
    </w:rPr>
  </w:style>
  <w:style w:type="paragraph" w:customStyle="1" w:styleId="EndNoteBibliography">
    <w:name w:val="EndNote Bibliography"/>
    <w:basedOn w:val="Normal"/>
    <w:link w:val="EndNoteBibliographyChar"/>
    <w:rsid w:val="00E10DA2"/>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E10DA2"/>
    <w:rPr>
      <w:rFonts w:ascii="Calibri" w:hAnsi="Calibri" w:cs="Calibri"/>
      <w:noProof/>
    </w:rPr>
  </w:style>
  <w:style w:type="character" w:styleId="LineNumber">
    <w:name w:val="line number"/>
    <w:basedOn w:val="DefaultParagraphFont"/>
    <w:uiPriority w:val="99"/>
    <w:semiHidden/>
    <w:unhideWhenUsed/>
    <w:rsid w:val="00923542"/>
  </w:style>
  <w:style w:type="character" w:styleId="FollowedHyperlink">
    <w:name w:val="FollowedHyperlink"/>
    <w:basedOn w:val="DefaultParagraphFont"/>
    <w:uiPriority w:val="99"/>
    <w:semiHidden/>
    <w:unhideWhenUsed/>
    <w:rsid w:val="00913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48836">
      <w:bodyDiv w:val="1"/>
      <w:marLeft w:val="0"/>
      <w:marRight w:val="0"/>
      <w:marTop w:val="0"/>
      <w:marBottom w:val="0"/>
      <w:divBdr>
        <w:top w:val="none" w:sz="0" w:space="0" w:color="auto"/>
        <w:left w:val="none" w:sz="0" w:space="0" w:color="auto"/>
        <w:bottom w:val="none" w:sz="0" w:space="0" w:color="auto"/>
        <w:right w:val="none" w:sz="0" w:space="0" w:color="auto"/>
      </w:divBdr>
    </w:div>
    <w:div w:id="2035304213">
      <w:bodyDiv w:val="1"/>
      <w:marLeft w:val="0"/>
      <w:marRight w:val="0"/>
      <w:marTop w:val="0"/>
      <w:marBottom w:val="0"/>
      <w:divBdr>
        <w:top w:val="none" w:sz="0" w:space="0" w:color="auto"/>
        <w:left w:val="none" w:sz="0" w:space="0" w:color="auto"/>
        <w:bottom w:val="none" w:sz="0" w:space="0" w:color="auto"/>
        <w:right w:val="none" w:sz="0" w:space="0" w:color="auto"/>
      </w:divBdr>
    </w:div>
    <w:div w:id="20448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s.org/search/trauma-cent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ildrensoncologygroup.org/index.php/locations/" TargetMode="External"/><Relationship Id="rId12" Type="http://schemas.openxmlformats.org/officeDocument/2006/relationships/hyperlink" Target="https://www.facs.org/search/nsqip-participants" TargetMode="External"/><Relationship Id="rId2" Type="http://schemas.openxmlformats.org/officeDocument/2006/relationships/settings" Target="settings.xml"/><Relationship Id="rId20" Type="http://schemas.microsoft.com/office/2016/09/relationships/commentsIds" Target="commentsIds.xml"/><Relationship Id="rId1" Type="http://schemas.openxmlformats.org/officeDocument/2006/relationships/styles" Target="styles.xml"/><Relationship Id="rId6" Type="http://schemas.openxmlformats.org/officeDocument/2006/relationships/hyperlink" Target="https://www.childrenshospitals.org/Directories/Hospital-Directory" TargetMode="External"/><Relationship Id="rId11" Type="http://schemas.openxmlformats.org/officeDocument/2006/relationships/hyperlink" Target="http://publicreporting.sts.org/chsd?title=&amp;field_state_value=All&amp;page=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aap.org/en-us/advocacy-and-policy/aap-health-initiatives/nicuverification/Pages/NICUSearch.aspx" TargetMode="External"/><Relationship Id="rId4" Type="http://schemas.openxmlformats.org/officeDocument/2006/relationships/footnotes" Target="footnotes.xml"/><Relationship Id="rId9" Type="http://schemas.openxmlformats.org/officeDocument/2006/relationships/hyperlink" Target="https://www.srtr.org/transplant-center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6270</Words>
  <Characters>35739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 piper</dc:creator>
  <cp:lastModifiedBy>Mehul V Raval</cp:lastModifiedBy>
  <cp:revision>4</cp:revision>
  <dcterms:created xsi:type="dcterms:W3CDTF">2019-08-21T20:26:00Z</dcterms:created>
  <dcterms:modified xsi:type="dcterms:W3CDTF">2019-10-16T14:36:00Z</dcterms:modified>
</cp:coreProperties>
</file>