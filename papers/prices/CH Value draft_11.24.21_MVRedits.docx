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wmf" ContentType="image/x-wmf"/>
  <Override PartName="/word/media/image2.wmf" ContentType="image/x-wmf"/>
  <Override PartName="/word/media/image3.wmf" ContentType="image/x-wmf"/>
  <Override PartName="/word/media/image4.wmf" ContentType="image/x-wmf"/>
  <Override PartName="/word/styles.xml" ContentType="application/vnd.openxmlformats-officedocument.wordprocessingml.styl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widowControl w:val="false"/>
        <w:spacing w:lineRule="auto" w:line="240" w:before="0" w:after="0"/>
        <w:rPr/>
      </w:pPr>
      <w:r>
        <w:rPr>
          <w:rFonts w:cs="Arial" w:ascii="Arial" w:hAnsi="Arial"/>
          <w:b/>
        </w:rPr>
        <w:t>Association of Children’s Hospital Status on Value for Common Surgical Conditions</w:t>
      </w:r>
      <w:bookmarkStart w:id="0" w:name="_Hlk86228217"/>
      <w:bookmarkEnd w:id="0"/>
      <w:r>
        <w:rPr>
          <w:rFonts w:cs="Arial" w:ascii="Arial" w:hAnsi="Arial"/>
          <w:b/>
        </w:rPr>
        <w:t xml:space="preserve"> </w:t>
      </w:r>
    </w:p>
    <w:p>
      <w:pPr>
        <w:pStyle w:val="Standard"/>
        <w:widowControl w:val="false"/>
        <w:spacing w:lineRule="auto" w:line="240" w:before="0" w:after="0"/>
        <w:rPr>
          <w:rFonts w:ascii="Arial" w:hAnsi="Arial" w:cs="Arial"/>
        </w:rPr>
      </w:pPr>
      <w:r>
        <w:rPr>
          <w:rFonts w:cs="Arial" w:ascii="Arial" w:hAnsi="Arial"/>
        </w:rPr>
      </w:r>
    </w:p>
    <w:p>
      <w:pPr>
        <w:pStyle w:val="Standard"/>
        <w:widowControl w:val="false"/>
        <w:spacing w:lineRule="auto" w:line="240" w:before="0" w:after="0"/>
        <w:rPr/>
      </w:pPr>
      <w:r>
        <w:rPr>
          <w:rFonts w:cs="Arial" w:ascii="Arial" w:hAnsi="Arial"/>
        </w:rPr>
        <w:t>Mehul V. Raval, MD, MS, Audra J. Reiter, MD, MPH, Ian M. McCarthy, PhD</w:t>
      </w:r>
    </w:p>
    <w:p>
      <w:pPr>
        <w:pStyle w:val="Standard"/>
        <w:widowControl w:val="false"/>
        <w:spacing w:lineRule="auto" w:line="240" w:before="0" w:after="0"/>
        <w:rPr>
          <w:rFonts w:ascii="Arial" w:hAnsi="Arial" w:cs="Arial"/>
        </w:rPr>
      </w:pPr>
      <w:r>
        <w:rPr>
          <w:rFonts w:cs="Arial" w:ascii="Arial" w:hAnsi="Arial"/>
        </w:rPr>
      </w:r>
    </w:p>
    <w:p>
      <w:pPr>
        <w:pStyle w:val="Standard"/>
        <w:widowControl w:val="false"/>
        <w:spacing w:lineRule="auto" w:line="240" w:before="0" w:after="0"/>
        <w:rPr>
          <w:rFonts w:ascii="Arial" w:hAnsi="Arial" w:cs="Arial"/>
        </w:rPr>
      </w:pPr>
      <w:r>
        <w:rPr>
          <w:rFonts w:cs="Arial" w:ascii="Arial" w:hAnsi="Arial"/>
        </w:rPr>
        <w:t>Author Affiliations</w:t>
      </w:r>
    </w:p>
    <w:p>
      <w:pPr>
        <w:pStyle w:val="Standard"/>
        <w:widowControl w:val="false"/>
        <w:spacing w:lineRule="auto" w:line="240" w:before="0" w:after="0"/>
        <w:rPr>
          <w:rFonts w:ascii="Arial" w:hAnsi="Arial" w:cs="Arial"/>
        </w:rPr>
      </w:pPr>
      <w:r>
        <w:rPr>
          <w:rFonts w:cs="Arial" w:ascii="Arial" w:hAnsi="Arial"/>
        </w:rPr>
      </w:r>
    </w:p>
    <w:p>
      <w:pPr>
        <w:pStyle w:val="Standard"/>
        <w:widowControl w:val="false"/>
        <w:spacing w:lineRule="auto" w:line="240" w:before="0" w:after="0"/>
        <w:rPr>
          <w:rFonts w:ascii="Arial" w:hAnsi="Arial" w:cs="Arial"/>
        </w:rPr>
      </w:pPr>
      <w:r>
        <w:rPr>
          <w:rFonts w:cs="Arial" w:ascii="Arial" w:hAnsi="Arial"/>
        </w:rPr>
        <w:t>From the Department of Surgery and Pediatrics, Surgical Outcomes and Quality Improvement Center, Center for Healthcare Studies, Institute of Public Health and Medicine, Northwestern University Feinberg School of Medicine, Ann &amp; Robert H. Lurie Children’s Hospital of Chicago, Chicago, IL (MVR), Emory University, Rollins School of Public Health (FS), and the Department of Economics, Emory University, Atlanta, GA (IMM)</w:t>
      </w:r>
    </w:p>
    <w:p>
      <w:pPr>
        <w:pStyle w:val="Standard"/>
        <w:widowControl w:val="false"/>
        <w:spacing w:lineRule="auto" w:line="240" w:before="0" w:after="0"/>
        <w:rPr>
          <w:rFonts w:ascii="Arial" w:hAnsi="Arial" w:cs="Arial"/>
        </w:rPr>
      </w:pPr>
      <w:r>
        <w:rPr>
          <w:rFonts w:cs="Arial" w:ascii="Arial" w:hAnsi="Arial"/>
        </w:rPr>
      </w:r>
    </w:p>
    <w:p>
      <w:pPr>
        <w:pStyle w:val="Standard"/>
        <w:widowControl w:val="false"/>
        <w:spacing w:lineRule="auto" w:line="240" w:before="0" w:after="0"/>
        <w:rPr>
          <w:rFonts w:ascii="Arial" w:hAnsi="Arial" w:cs="Arial"/>
        </w:rPr>
      </w:pPr>
      <w:r>
        <w:rPr>
          <w:rFonts w:cs="Arial" w:ascii="Arial" w:hAnsi="Arial"/>
        </w:rPr>
        <w:t>Address reprint requests to Dr. Raval at the Surgical Outcomes and Quality Improvement Center, 633 N. St Clair Street, 20</w:t>
      </w:r>
      <w:r>
        <w:rPr>
          <w:rFonts w:cs="Arial" w:ascii="Arial" w:hAnsi="Arial"/>
          <w:vertAlign w:val="superscript"/>
        </w:rPr>
        <w:t>th</w:t>
      </w:r>
      <w:r>
        <w:rPr>
          <w:rFonts w:cs="Arial" w:ascii="Arial" w:hAnsi="Arial"/>
        </w:rPr>
        <w:t xml:space="preserve"> floor, Chicago, IL 60611, or at </w:t>
      </w:r>
      <w:hyperlink r:id="rId2">
        <w:r>
          <w:rPr>
            <w:rFonts w:cs="Arial" w:ascii="Arial" w:hAnsi="Arial"/>
          </w:rPr>
          <w:t>mraval@luriechildrens.org</w:t>
        </w:r>
      </w:hyperlink>
      <w:r>
        <w:rPr>
          <w:rFonts w:cs="Arial" w:ascii="Arial" w:hAnsi="Arial"/>
        </w:rPr>
        <w:t>.</w:t>
      </w:r>
    </w:p>
    <w:p>
      <w:pPr>
        <w:pStyle w:val="Standard"/>
        <w:widowControl w:val="false"/>
        <w:spacing w:lineRule="auto" w:line="240" w:before="0" w:after="0"/>
        <w:rPr/>
      </w:pPr>
      <w:r>
        <w:rPr/>
      </w:r>
    </w:p>
    <w:p>
      <w:pPr>
        <w:pStyle w:val="Standard"/>
        <w:rPr>
          <w:rFonts w:ascii="Arial" w:hAnsi="Arial" w:cs="Arial"/>
          <w:b/>
          <w:b/>
        </w:rPr>
      </w:pPr>
      <w:r>
        <w:rPr>
          <w:rFonts w:cs="Arial" w:ascii="Arial" w:hAnsi="Arial"/>
          <w:b/>
        </w:rPr>
        <w:t xml:space="preserve">ABSTRACT </w:t>
      </w:r>
    </w:p>
    <w:p>
      <w:pPr>
        <w:pStyle w:val="Standard"/>
        <w:rPr>
          <w:rFonts w:ascii="Arial" w:hAnsi="Arial" w:cs="Arial"/>
          <w:b/>
          <w:b/>
        </w:rPr>
      </w:pPr>
      <w:r>
        <w:rPr>
          <w:rFonts w:cs="Arial" w:ascii="Arial" w:hAnsi="Arial"/>
          <w:b/>
        </w:rPr>
        <w:t xml:space="preserve">Importance: </w:t>
      </w:r>
      <w:r>
        <w:rPr>
          <w:rFonts w:cs="Arial" w:ascii="Arial" w:hAnsi="Arial"/>
        </w:rPr>
        <w:t>Children’s hospitals (CH) provide a significant proportion of pediatric care in the United States. It is known that CH provide more specialized care than non-children’s hospitals (NCH), but the value of CH for routine surgical procedures is unknown.</w:t>
      </w:r>
    </w:p>
    <w:p>
      <w:pPr>
        <w:pStyle w:val="Standard"/>
        <w:rPr>
          <w:rFonts w:ascii="Arial" w:hAnsi="Arial" w:cs="Arial"/>
          <w:b/>
          <w:b/>
        </w:rPr>
      </w:pPr>
      <w:r>
        <w:rPr>
          <w:rFonts w:cs="Arial" w:ascii="Arial" w:hAnsi="Arial"/>
          <w:b/>
        </w:rPr>
        <w:t xml:space="preserve">Objective: </w:t>
      </w:r>
      <w:r>
        <w:rPr>
          <w:rFonts w:cs="Arial" w:ascii="Arial" w:hAnsi="Arial"/>
          <w:bCs/>
        </w:rPr>
        <w:t>T</w:t>
      </w:r>
      <w:r>
        <w:rPr>
          <w:rFonts w:cs="Arial" w:ascii="Arial" w:hAnsi="Arial"/>
        </w:rPr>
        <w:t>o determine the value of CH for routine surgical procedures by assessing clinical outcomes and payment data.</w:t>
      </w:r>
    </w:p>
    <w:p>
      <w:pPr>
        <w:pStyle w:val="Normal"/>
        <w:rPr>
          <w:rFonts w:ascii="Arial" w:hAnsi="Arial" w:cs="Arial"/>
          <w:b/>
          <w:b/>
          <w:bCs/>
        </w:rPr>
      </w:pPr>
      <w:r>
        <w:rPr>
          <w:rFonts w:cs="Arial" w:ascii="Arial" w:hAnsi="Arial"/>
          <w:b/>
        </w:rPr>
        <w:t xml:space="preserve">Design, Setting, and Participants: </w:t>
      </w:r>
      <w:r>
        <w:rPr>
          <w:rFonts w:cs="Arial" w:ascii="Arial" w:hAnsi="Arial"/>
        </w:rPr>
        <w:t xml:space="preserve">This was a retrospective cohort study of pediatric patients undergoing one of 13 commonly performed surgical procedures between 2010 and 2015 using administrative data from the Health Care Cost Institute (HCCI). </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 xml:space="preserve">Exposure: </w:t>
      </w:r>
      <w:r>
        <w:rPr>
          <w:rFonts w:cs="Arial" w:ascii="Arial" w:hAnsi="Arial"/>
        </w:rPr>
        <w:t>The primary exposure was tier of CH status, defined using self-reported pediatric services, affiliation with pediatric focused programs, and validated based on proportion of pediatric admissions.</w:t>
      </w:r>
    </w:p>
    <w:p>
      <w:pPr>
        <w:pStyle w:val="Normal"/>
        <w:rPr>
          <w:rFonts w:ascii="Arial" w:hAnsi="Arial" w:cs="Arial"/>
          <w:b/>
          <w:b/>
          <w:bCs/>
        </w:rPr>
      </w:pPr>
      <w:r>
        <w:rPr>
          <w:rFonts w:cs="Arial" w:ascii="Arial" w:hAnsi="Arial"/>
          <w:b/>
          <w:bCs/>
        </w:rPr>
      </w:r>
    </w:p>
    <w:p>
      <w:pPr>
        <w:pStyle w:val="Standard"/>
        <w:rPr>
          <w:rFonts w:ascii="Arial" w:hAnsi="Arial" w:cs="Arial"/>
          <w:b/>
          <w:b/>
        </w:rPr>
      </w:pPr>
      <w:r>
        <w:rPr>
          <w:rFonts w:cs="Arial" w:ascii="Arial" w:hAnsi="Arial"/>
          <w:b/>
        </w:rPr>
        <w:t xml:space="preserve">Main Outcomes and Measures: </w:t>
      </w:r>
      <w:r>
        <w:rPr>
          <w:rFonts w:cs="Arial" w:ascii="Arial" w:hAnsi="Arial"/>
          <w:bCs/>
        </w:rPr>
        <w:t xml:space="preserve">Payments for common surgical procedures from private insurers and overall complication and readmission rates at 30, 60, and 90 days. </w:t>
      </w:r>
    </w:p>
    <w:p>
      <w:pPr>
        <w:pStyle w:val="Standard"/>
        <w:rPr>
          <w:rFonts w:ascii="Arial" w:hAnsi="Arial" w:cs="Arial"/>
          <w:b/>
          <w:b/>
        </w:rPr>
      </w:pPr>
      <w:r>
        <w:rPr>
          <w:rFonts w:cs="Arial" w:ascii="Arial" w:hAnsi="Arial"/>
          <w:b/>
        </w:rPr>
        <w:t xml:space="preserve">Results: </w:t>
      </w:r>
      <w:r>
        <w:rPr>
          <w:rFonts w:cs="Arial" w:ascii="Arial" w:hAnsi="Arial"/>
        </w:rPr>
        <w:t>There were 22,878,211 pediatric HCCI claims from 2010-2015 with 368,220 representing the surgical procedures of interest. 118,977 had their procedure at freestanding CH (CH-A), 75,256 at CH attached to an adult hospital (CH-B), and 173,987 at NCH. The average payment for all procedures at CH-A was $6,533.56, at CH-B $5,847.50, and at NCH $5,034.25. The overall complication rate was 0.004±0.06 at CH-A, 0.01±0.07 at CH-B, and 0.003±0.06 at NCH. Readmission rates at 30, 60, and 90 days were the same at all hospitals. After adjusting for zip code, year, surgery, surgery setting, and observable patient, hospital, and county characteristics, we estimate that payments for inpatient common procedures were 39% higher at CH-A than at NCH and 2% lower at CH-B than NCH. Payments for outpatient common procedures were 34% higher at CH-A than at NCH and 3% higher at CH-B than NCH.</w:t>
      </w:r>
    </w:p>
    <w:p>
      <w:pPr>
        <w:pStyle w:val="Normal"/>
        <w:rPr>
          <w:rFonts w:ascii="Arial" w:hAnsi="Arial" w:cs="Arial"/>
        </w:rPr>
      </w:pPr>
      <w:r>
        <w:rPr>
          <w:rFonts w:cs="Arial" w:ascii="Arial" w:hAnsi="Arial"/>
          <w:b/>
        </w:rPr>
        <w:t xml:space="preserve">Conclusions and Relevance: </w:t>
      </w:r>
      <w:r>
        <w:rPr>
          <w:rFonts w:cs="Arial" w:ascii="Arial" w:hAnsi="Arial"/>
        </w:rPr>
        <w:t>For children undergoing commonly performed surgical procedures, clinical outcomes are equivalent at CH and NCH but are associated with higher payments and, thus, overall lower value care. Payment adjustments at CH for commonly performed procedures may be warranted to ensure delivery of optimal value to patients and payers.</w:t>
      </w:r>
    </w:p>
    <w:p>
      <w:pPr>
        <w:pStyle w:val="Normal"/>
        <w:widowControl/>
        <w:suppressAutoHyphens w:val="false"/>
        <w:spacing w:lineRule="auto" w:line="259" w:before="0" w:after="160"/>
        <w:textAlignment w:val="auto"/>
        <w:rPr>
          <w:rFonts w:ascii="Arial" w:hAnsi="Arial" w:cs="Arial"/>
          <w:b/>
          <w:b/>
        </w:rPr>
      </w:pPr>
      <w:r>
        <w:rPr>
          <w:rFonts w:cs="Arial" w:ascii="Arial" w:hAnsi="Arial"/>
          <w:b/>
        </w:rPr>
      </w:r>
      <w:r>
        <w:br w:type="page"/>
      </w:r>
    </w:p>
    <w:p>
      <w:pPr>
        <w:pStyle w:val="Standard"/>
        <w:widowControl w:val="false"/>
        <w:spacing w:lineRule="auto" w:line="240" w:before="0" w:after="0"/>
        <w:rPr>
          <w:rFonts w:ascii="Arial" w:hAnsi="Arial" w:cs="Arial"/>
          <w:b/>
          <w:b/>
        </w:rPr>
      </w:pPr>
      <w:r>
        <w:rPr>
          <w:rFonts w:cs="Arial" w:ascii="Arial" w:hAnsi="Arial"/>
          <w:b/>
        </w:rPr>
        <w:t>INTRODUCTION</w:t>
      </w:r>
    </w:p>
    <w:p>
      <w:pPr>
        <w:pStyle w:val="Standard"/>
        <w:widowControl w:val="false"/>
        <w:spacing w:lineRule="auto" w:line="240" w:before="0" w:after="0"/>
        <w:rPr>
          <w:rFonts w:ascii="Arial" w:hAnsi="Arial" w:cs="Arial"/>
        </w:rPr>
      </w:pPr>
      <w:r>
        <w:rPr>
          <w:rFonts w:cs="Arial" w:ascii="Arial" w:hAnsi="Arial"/>
        </w:rPr>
      </w:r>
    </w:p>
    <w:p>
      <w:pPr>
        <w:pStyle w:val="Standard"/>
        <w:widowControl w:val="false"/>
        <w:spacing w:lineRule="auto" w:line="240" w:before="0" w:after="0"/>
        <w:rPr/>
      </w:pPr>
      <w:r>
        <w:rPr>
          <w:rFonts w:cs="Arial" w:ascii="Arial" w:hAnsi="Arial"/>
        </w:rPr>
        <w:t>Though children’s hospitals (CH) comprise less than 5% of all hospitals in the United States, CH account for 40% of pediatric inpatient days and 50% of costs for pediatric care.</w:t>
      </w:r>
      <w:r>
        <w:fldChar w:fldCharType="begin"/>
      </w:r>
      <w:r>
        <w:rPr>
          <w:rFonts w:cs="Arial" w:ascii="Arial" w:hAnsi="Arial"/>
        </w:rPr>
        <w:instrText>ADDIN CSL_CITATION {"citationItems":[{"id":"ITEM-1","itemData":{"edition":"2","id":"ITEM-1","issued":{"date-parts":[["2007"]]},"publisher":"National Association of Children's Hospitals and Related Institutions","publisher-place":"VA","title":"All Children Need Children's Hospitals","type":"book"},"uris":["http://www.mendeley.com/documents/?uuid=b3eadc20-c16a-39ef-b3e9-5cb964a468e7"]}],"mendeley":{"formattedCitation":"&lt;sup&gt;1&lt;/sup&gt;","plainTextFormattedCitation":"1","previouslyFormattedCitation":"&lt;sup&gt;1&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w:t>
      </w:r>
      <w:r>
        <w:rPr>
          <w:rFonts w:cs="Arial" w:ascii="Arial" w:hAnsi="Arial"/>
        </w:rPr>
      </w:r>
      <w:r>
        <w:rPr>
          <w:rFonts w:cs="Arial" w:ascii="Arial" w:hAnsi="Arial"/>
        </w:rPr>
        <w:fldChar w:fldCharType="end"/>
      </w:r>
      <w:r>
        <w:rPr>
          <w:rFonts w:cs="Arial" w:ascii="Arial" w:hAnsi="Arial"/>
        </w:rPr>
        <w:t xml:space="preserve">  CH often provide high volume, specialized, and resource-intensive care to children who require highly trained care providers and innovative technologies.  One such example is surgery for congenital heart disease where mortality rates are lowest at high-volume, specialized centers such as CH.</w:t>
      </w:r>
      <w:r>
        <w:fldChar w:fldCharType="begin"/>
      </w:r>
      <w:r>
        <w:rPr>
          <w:rFonts w:cs="Arial" w:ascii="Arial" w:hAnsi="Arial"/>
        </w:rPr>
        <w:instrText>ADDIN CSL_CITATION {"citationItems":[{"id":"ITEM-1","itemData":{"DOI":"10.1542/PEDS.112.1.24","abstract":"Objective. Significant interinstitutional variation in mortality after congenital heart surgery has been demonstrated. Noting an association between reduced mortality and higher volume, a center with a small annual case volume began in August 1998 to selectively refer to high-volume surgical centers based on published or \"apparent\" low mortality rates for specific cardiac lesions. This study was undertaken to evaluate the effect of evidence-based referral in this practice. Design, Setting, and Participants. A retrospective cohort comparison over a 10-year period for a small Midwestern pediatric cardiology practice. The institutional database was retrospectively reviewed for children (&lt;18 years) undergoing surgery from August 1992 to July 2002. Data were divided into 3 time periods (August 1992 to July 1995, period 1; August 1995 to July 1998, period 2; and August 1998 to July 2002, period 3). Hospital discharge abstract data from 5 states (California, Illinois, Massachusetts, Pennsylvania, and Washington) in 1992, 1996, and 1998 provided contemporaneous benchmarks. Risk adjustment was performed using the Risk Adjustment in Congenital Heart Surgery-1 method. Risk category, age at surgery, prematurity, and major noncardiac structural anomaly were entered into a multivariate logistic regression model to compare in-hospital mortality adjusting for case-mix differences. Results. A total of 514 congenital heart surgical cases were identified from August 1992 to July 2002; 507 cases (98.6%) were assigned to a risk category and analyzed further. Unadjusted in-hospital mortality rates were 9.3% in period 1, 5.9% in period 2, and 1.3% in period 3. Unadjusted mortality rates for cases from benchmark data were 6.4% in 1992, 4.8% in 1996, and 3.7% in 1998. Risk adjusted mortality was comparable to the benchmark data in periods 1 and 2, but superior outcomes (odds ratio = 0.24) were demonstrated in period 3. Conclusions. Evidence-based referrals from a small-volume pediatric cardiac center to large-volume institutions resulted in a reduction in mortality after congenital heart surgery.","author":[{"dropping-particle":"","family":"Allen","given":"Steven W.","non-dropping-particle":"","parse-names":false,"suffix":""},{"dropping-particle":"","family":"Gauvreau","given":"Kimberlee","non-dropping-particle":"","parse-names":false,"suffix":""},{"dropping-particle":"","family":"Bloom","given":"Barry T.","non-dropping-particle":"","parse-names":false,"suffix":""},{"dropping-particle":"","family":"Jenkins","given":"Kathy J.","non-dropping-particle":"","parse-names":false,"suffix":""}],"container-title":"Pediatrics","id":"ITEM-1","issue":"1 I","issued":{"date-parts":[["2003","7","1"]]},"page":"24-28","title":"Evidence-based referral results in significantly reduced mortality after congenital heart surgery","type":"article-journal","volume":"112"},"uris":["http://www.mendeley.com/documents/?uuid=374e8345-636a-3f57-9b2d-e478f2b4b238"]},{"id":"ITEM-2","itemData":{"DOI":"10.1542/PEDS.109.2.173","ISSN":"1098-4275","PMID":"11826192","abstract":"Objective. The association between high case volumes and better patient outcomes has been demonstrated for many surgical procedures and medical treatments, including surgery for children with congenital heart disease. To simulate the effects of regionalization of pediatric cardiac surgery, we assessed the impact of reducing the number of pediatric cardiac centers on surgical mortality and patient's travel distance. Methods. This study used abstracted statewide hospital discharge data from California from 1995 to 1997. Case volume and in-hospital mortality for pediatric cardiac surgeries at each hospital were calculated. All hospitals that performed ≥10 pediatric cardiac surgeries in 1995 to 1997 were included in the analysis. To simulate regionalization, we \"closed\" the hospital with the lowest case volume and redistributed patients from this hospital to the nearest remaining hospitals. The number of in-hospital deaths was then recalculated using the original mortality rate of each remaining hospital multiplied by its new case volume. A multivariate logistic regression was conducted to determine the odds ratios of mortality of various types of surgery compared with closure of ventricular septal defect. This result was used for adjusting for the case-mix of the hospitals. Regionalization simulation analysis was repeated, and the number of deaths was recalculated using this adjustment of hospital case-mix. We also examined the increase in travel distance of patients to the hospitals as a result of the regionalization simulation. Results. In California, 6592 children underwent cardiac surgeries in 1995 to 1997 with 352 in-hospital deaths (overall mortality rate: 5.34%). A quadratic regression model demonstrated that a high surgical volume was associated with a low mortality rate. We found demarcations between low- and medium-volume hospitals at 70 cases per year and medium- and high-volume hospitals at 170 cases per year. With adjustment for hospital case-mix, we found that 41 deaths could be avoided when all patients from low-volume hospitals were referred, and 83 deaths could be avoided when all patients from low- and medium-volume hospitals were referred to high-volume hospitals (overall mortality rate decreased to 4.08%). The average travel distance for pediatric cardiac surgery was 45.4 miles, which increased by 12.7 miles when all surgeries were referred to high-volume hospitals. When only the 733 high-risk patients were referred from low- and medium…","author":[{"dropping-particle":"","family":"RK","given":"Chang","non-dropping-particle":"","parse-names":false,"suffix":""},{"dropping-particle":"","family":"TS","given":"Klitzner","non-dropping-particle":"","parse-names":false,"suffix":""}],"container-title":"Pediatrics","id":"ITEM-2","issue":"2","issued":{"date-parts":[["2002"]]},"page":"173-181","publisher":"Pediatrics","title":"Can regionalization decrease the number of deaths for children who undergo cardiac surgery? A theoretical analysis","type":"article-journal","volume":"109"},"uris":["http://www.mendeley.com/documents/?uuid=3051b2be-4043-3ff0-914f-4550b31661f0"]}],"mendeley":{"formattedCitation":"&lt;sup&gt;2,3&lt;/sup&gt;","plainTextFormattedCitation":"2,3","previouslyFormattedCitation":"&lt;sup&gt;2,3&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2,3</w:t>
      </w:r>
      <w:r>
        <w:rPr>
          <w:rFonts w:cs="Arial" w:ascii="Arial" w:hAnsi="Arial"/>
        </w:rPr>
      </w:r>
      <w:r>
        <w:rPr>
          <w:rFonts w:cs="Arial" w:ascii="Arial" w:hAnsi="Arial"/>
        </w:rPr>
        <w:fldChar w:fldCharType="end"/>
      </w:r>
      <w:r>
        <w:rPr>
          <w:rFonts w:cs="Arial" w:ascii="Arial" w:hAnsi="Arial"/>
        </w:rPr>
        <w:t xml:space="preserve"> For this type of highly specialized pediatric care, the value proposition of higher costs at CH is justified by demonstrable improved outcomes and quality.</w:t>
      </w:r>
      <w:r>
        <w:fldChar w:fldCharType="begin"/>
      </w:r>
      <w:r>
        <w:rPr>
          <w:rFonts w:cs="Arial" w:ascii="Arial" w:hAnsi="Arial"/>
        </w:rPr>
        <w:instrText>ADDIN CSL_CITATION {"citationItems":[{"id":"ITEM-1","itemData":{"DOI":"10.1056/NEJMP1011024","abstract":"In any field, improving performance and accountability depends on having a shared goal that unites the interests and activities of all stakeholders. In health care, however, stakeholders have myria...","author":[{"dropping-particle":"","family":"Porter","given":"Michael E.","non-dropping-particle":"","parse-names":false,"suffix":""}],"container-title":"http://dx.doi.org/10.1056/NEJMp1011024","id":"ITEM-1","issue":"26","issued":{"date-parts":[["2010","12","22"]]},"page":"2477-2481","publisher":" Massachusetts Medical Society ","title":"What Is Value in Health Care?","type":"article-journal","volume":"363"},"uris":["http://www.mendeley.com/documents/?uuid=ce6fd866-877d-3ab8-96ff-ef1f7a893a91"]}],"mendeley":{"formattedCitation":"&lt;sup&gt;4&lt;/sup&gt;","plainTextFormattedCitation":"4","previouslyFormattedCitation":"&lt;sup&gt;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4</w:t>
      </w:r>
      <w:r>
        <w:rPr>
          <w:rFonts w:cs="Arial" w:ascii="Arial" w:hAnsi="Arial"/>
        </w:rPr>
      </w:r>
      <w:r>
        <w:rPr>
          <w:rFonts w:cs="Arial" w:ascii="Arial" w:hAnsi="Arial"/>
        </w:rPr>
        <w:fldChar w:fldCharType="end"/>
      </w:r>
      <w:r>
        <w:rPr>
          <w:rFonts w:cs="Arial" w:ascii="Arial" w:hAnsi="Arial"/>
        </w:rPr>
        <w:t xml:space="preserve"> In 2009, 40 freestanding CH accounted for greater than $10 billion of annual U.S. healthcare expenditure, and the top 10 CH profited over $800 million.</w:t>
      </w:r>
      <w:r>
        <w:fldChar w:fldCharType="begin"/>
      </w:r>
      <w:r>
        <w:rPr>
          <w:rFonts w:cs="Arial" w:ascii="Arial" w:hAnsi="Arial"/>
        </w:rPr>
        <w:instrText>ADDIN CSL_CITATION {"citationItems":[{"id":"ITEM-1","itemData":{"URL":"http://khn.org/news/childrens-hospitals-part-one/","accessed":{"date-parts":[["2021","10","21"]]},"author":[{"dropping-particle":"","family":"Gaul","given":"Gilbert","non-dropping-particle":"","parse-names":false,"suffix":""}],"container-title":"Kaiser Health News","id":"ITEM-1","issued":{"date-parts":[["2011"]]},"page":"3-9","title":"Growing Size And Wealth Of Children’s Hospitals Fueling Questions About Spending","type":"webpage"},"uris":["http://www.mendeley.com/documents/?uuid=bc0d3e3a-88af-31d6-abe8-5a1a6c3d42df"]}],"mendeley":{"formattedCitation":"&lt;sup&gt;5&lt;/sup&gt;","plainTextFormattedCitation":"5","previouslyFormattedCitation":"&lt;sup&gt;5&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5</w:t>
      </w:r>
      <w:r>
        <w:rPr>
          <w:rFonts w:cs="Arial" w:ascii="Arial" w:hAnsi="Arial"/>
        </w:rPr>
      </w:r>
      <w:r>
        <w:rPr>
          <w:rFonts w:cs="Arial" w:ascii="Arial" w:hAnsi="Arial"/>
        </w:rPr>
        <w:fldChar w:fldCharType="end"/>
      </w:r>
      <w:r>
        <w:rPr>
          <w:rFonts w:cs="Arial" w:ascii="Arial" w:hAnsi="Arial"/>
        </w:rPr>
        <w:t xml:space="preserve"> Contemporary pediatric care has also witnessed significant regionalization in the last decade, and there are currently several efforts underway to centralize the delivery of children’s surgical care to specialized centers.</w:t>
      </w:r>
      <w:r>
        <w:fldChar w:fldCharType="begin"/>
      </w:r>
      <w:r>
        <w:rPr>
          <w:rFonts w:cs="Arial" w:ascii="Arial" w:hAnsi="Arial"/>
        </w:rPr>
        <w:instrText>ADDIN CSL_CITATION {"citationItems":[{"id":"ITEM-1","itemData":{"DOI":"10.1542/PEDS.2010-1119","ISSN":"1098-4275","PMID":"21041285","abstract":"Regionalization of health care is a method of providing high-quality, cost-efficient health care to the largest number of patients. Within pediatric medicine, regionalization has been undertaken in 2 areas: neonatal intensive care and pediatric trauma care. The supporting literature for the regionalization of these areas demonstrates the range of studies within this field: studies of neonatal intensive care primarily compare different levels of hospitals, whereas studies of pediatric trauma care primarily compare the impact of institutionalizing a trauma system in a single geographic region. However, neither specialty has been completely regionalized, possibly because of methodologic deficiencies in the evidence base. Research with improved study designs, controlling for differences in illness severity between different hospitals; a systems approach to regionalization studies; and measurement of parental preferences will improve the understanding of the advantages and disadvantages of regionalizing pediatric medicine and will ultimately optimize the outcomes of children. Copyright © 2010 by the American Academy of Pediatrics.","author":[{"dropping-particle":"","family":"SA","given":"Lorch","non-dropping-particle":"","parse-names":false,"suffix":""},{"dropping-particle":"","family":"S","given":"Myers","non-dropping-particle":"","parse-names":false,"suffix":""},{"dropping-particle":"","family":"B","given":"Carr","non-dropping-particle":"","parse-names":false,"suffix":""}],"container-title":"Pediatrics","id":"ITEM-1","issue":"6","issued":{"date-parts":[["2010","12"]]},"page":"1182-1190","publisher":"Pediatrics","title":"The regionalization of pediatric health care","type":"article-journal","volume":"126"},"uris":["http://www.mendeley.com/documents/?uuid=d034fd9f-f214-3c22-82cb-5a22e335b30f"]},{"id":"ITEM-2","itemData":{"DOI":"10.1016/J.JPEDSURG.2014.02.085","ISSN":"1531-5037","PMID":"24851778","abstract":"The United States' healthcare system is facing unprecedented pressures: the healthcare cost curve is not sustainable while the bar of standards and expectations for the quality of care continues to rise. Systems committed to the surgical treatment of children will likely require changes and reorganization. Regardless of these mounting pressures, hospitals must remain focused on providing the best possible care to each child at every encounter. Available clinical expertise and hospital resources should be optimized to match the complexity of the treated condition. Although precise criteria are lacking, there is a growing consensus that the optimal combination of clinical experience and hospital resources must be defined, and efforts toward this goal have been supported by the Regents of the American College of Surgeons, the members of the American Pediatric Surgical Association, and the Society for Pediatric Anesthesia (SPA) Board of Directors. The topic of optimizing outcomes and the discussion of the concepts involved have unfortunately become divisive. Our goals, therefore, are 1) to provide a review of the literature that can provide context for the discussion of regionalization, volume, and optimal resources and promote mutual understanding of these important terms, 2) to review the evidence that has been published to date in pediatric surgery associated with regionalization, volume, and resource, 3) to focus on a specific resource (anesthesia), and the association that this may have with outcomes, and 4) to provide a framework for future research and policy efforts. © 2014 Elsevier Inc.","author":[{"dropping-particle":"","family":"AB","given":"Goldin","non-dropping-particle":"","parse-names":false,"suffix":""},{"dropping-particle":"","family":"R","given":"Dasgupta","non-dropping-particle":"","parse-names":false,"suffix":""},{"dropping-particle":"","family":"LE","given":"Chen","non-dropping-particle":"","parse-names":false,"suffix":""},{"dropping-particle":"","family":"ML","given":"Blakely","non-dropping-particle":"","parse-names":false,"suffix":""},{"dropping-particle":"","family":"S","given":"Islam","non-dropping-particle":"","parse-names":false,"suffix":""},{"dropping-particle":"","family":"CD","given":"Downard","non-dropping-particle":"","parse-names":false,"suffix":""},{"dropping-particle":"","family":"SJ","given":"Rangel","non-dropping-particle":"","parse-names":false,"suffix":""},{"dropping-particle":"","family":"SD","given":"St Peter","non-dropping-particle":"","parse-names":false,"suffix":""},{"dropping-particle":"","family":"CM","given":"Calkins","non-dropping-particle":"","parse-names":false,"suffix":""},{"dropping-particle":"","family":"MJ","given":"Arca","non-dropping-particle":"","parse-names":false,"suffix":""},{"dropping-particle":"","family":"DC","given":"Barnhart","non-dropping-particle":"","parse-names":false,"suffix":""},{"dropping-particle":"","family":"JM","given":"Saito","non-dropping-particle":"","parse-names":false,"suffix":""},{"dropping-particle":"","family":"KT","given":"Oldham","non-dropping-particle":"","parse-names":false,"suffix":""},{"dropping-particle":"","family":"F","given":"Abdullah","non-dropping-particle":"","parse-names":false,"suffix":""}],"container-title":"Journal of pediatric surgery","id":"ITEM-2","issue":"5","issued":{"date-parts":[["2014"]]},"page":"818-822","publisher":"J Pediatr Surg","title":"Optimizing resources for the surgical care of children: an American Pediatric Surgical Association Outcomes and Clinical Trials Committee consensus statement","type":"article-journal","volume":"49"},"uris":["http://www.mendeley.com/documents/?uuid=2d45c639-67c9-3026-9c56-607ba440326c"]},{"id":"ITEM-3","itemData":{"DOI":"10.1016/J.JPEDSURG.2014.02.046","ISSN":"1531-5037","PMID":"24851746","abstract":"We will discuss a new initiative of the American College of Surgeons and the American Pediatric Surgical Association to prospectively define optimal resource standards for children's surgical care. © 2014 Elsevier Inc.","author":[{"dropping-particle":"","family":"KT","given":"Oldham","non-dropping-particle":"","parse-names":false,"suffix":""}],"container-title":"Journal of pediatric surgery","id":"ITEM-3","issue":"5","issued":{"date-parts":[["2014"]]},"page":"667-677","publisher":"J Pediatr Surg","title":"Optimal resources for children's surgical care","type":"article-journal","volume":"49"},"uris":["http://www.mendeley.com/documents/?uuid=c23bc3fd-8ca3-3484-af6e-6d6ea460092a"]},{"id":"ITEM-4","itemData":{"DOI":"10.1097/SLA.0000000000001666","ISSN":"1528-1140","PMID":"26855367","abstract":"Introduction: This study aims to characterize the delivery of pediatric surgical care based on hospital volume stratified by disease severity, geography, and specialty. Longitudinal regionalization over the 10-year study period is noted and further explored. Methods: The Kids' Inpatient Database (KID) was queried from 2000 to 2009 for patients &lt;18 years undergoing noncardiac surgery. Hospitals nationwide were grouped into commutable regions and identified as high-volume centers (HVCs) if they had more than 1000 weighted procedures per year. Regions that had at least one HVC and one or more additional lower volume center were included for analysis. Low-risk, high-risk neonatal, and surgical subspecialties were analyzed separately. Results: A total of 385,242 weighted pediatric surgical admissions in 33 geographical regions and 224 hospitals were analyzed. Overall, HVCs comprised 33 (14.7%) hospitals, medium-volume center (MVC) 33 (14.7%), and low-volume center (LVC) 158 (70.5%). The four low-risk procedures analyzed were increasingly regionalized: appendectomy (52% in HVCs in 2000 to 60% in 2009, P&lt;0.001), fracture reduction (63% to 68%, P&lt;0.001), cholecystectomy (54% to 63%, P&lt;0.001), and pyloromyotomy (65% to 85%, P&lt;0.001). Neonatal surgery showed significant regionalization trends for tracheoesophageal fistula (66% to 87%, P&lt;0.001) and gastroschisis (76% to 89%, P&lt;0.001). Conclusions: This is the first large-scale, multi-region analysis to demonstrate that pediatric surgical care has transitioned to HVCs over a recent decade, particularly for low-risk patients. It is important for practitioners and policymakers alike to understand such volume trends in order to ensure hospital capacity while maintaining an optimal quality of care.","author":[{"dropping-particle":"","family":"JH","given":"Salazar","non-dropping-particle":"","parse-names":false,"suffix":""},{"dropping-particle":"","family":"SD","given":"Goldstein","non-dropping-particle":"","parse-names":false,"suffix":""},{"dropping-particle":"","family":"J","given":"Yang","non-dropping-particle":"","parse-names":false,"suffix":""},{"dropping-particle":"","family":"C","given":"Gause","non-dropping-particle":"","parse-names":false,"suffix":""},{"dropping-particle":"","family":"A","given":"Swarup","non-dropping-particle":"","parse-names":false,"suffix":""},{"dropping-particle":"","family":"GE","given":"Hsiung","non-dropping-particle":"","parse-names":false,"suffix":""},{"dropping-particle":"","family":"SJ","given":"Rangel","non-dropping-particle":"","parse-names":false,"suffix":""},{"dropping-particle":"","family":"AB","given":"Goldin","non-dropping-particle":"","parse-names":false,"suffix":""},{"dropping-particle":"","family":"F","given":"Abdullah","non-dropping-particle":"","parse-names":false,"suffix":""}],"container-title":"Annals of surgery","id":"ITEM-4","issue":"6","issued":{"date-parts":[["2016"]]},"page":"1062-1066","publisher":"Ann Surg","title":"Regionalization of Pediatric Surgery: Trends Already Underway","type":"article-journal","volume":"263"},"uris":["http://www.mendeley.com/documents/?uuid=13c733bb-3c9a-35c1-ac9c-2b5774fd9125"]}],"mendeley":{"formattedCitation":"&lt;sup&gt;6–9&lt;/sup&gt;","plainTextFormattedCitation":"6–9","previouslyFormattedCitation":"&lt;sup&gt;6–9&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6–9</w:t>
      </w:r>
      <w:r>
        <w:rPr>
          <w:rFonts w:cs="Arial" w:ascii="Arial" w:hAnsi="Arial"/>
        </w:rPr>
      </w:r>
      <w:r>
        <w:rPr>
          <w:rFonts w:cs="Arial" w:ascii="Arial" w:hAnsi="Arial"/>
        </w:rPr>
        <w:fldChar w:fldCharType="end"/>
      </w:r>
      <w:r>
        <w:rPr>
          <w:rFonts w:cs="Arial" w:ascii="Arial" w:hAnsi="Arial"/>
        </w:rPr>
        <w:t xml:space="preserve"> These trends represent a dramatic change in hospital market structure with regard to pediatric care.</w:t>
      </w:r>
    </w:p>
    <w:p>
      <w:pPr>
        <w:pStyle w:val="Standard"/>
        <w:widowControl w:val="false"/>
        <w:spacing w:lineRule="auto" w:line="240" w:before="0" w:after="0"/>
        <w:rPr>
          <w:rFonts w:ascii="Arial" w:hAnsi="Arial" w:cs="Arial"/>
        </w:rPr>
      </w:pPr>
      <w:r>
        <w:rPr>
          <w:rFonts w:cs="Arial" w:ascii="Arial" w:hAnsi="Arial"/>
        </w:rPr>
      </w:r>
    </w:p>
    <w:p>
      <w:pPr>
        <w:pStyle w:val="Standard"/>
        <w:widowControl w:val="false"/>
        <w:spacing w:lineRule="auto" w:line="240" w:before="0" w:after="0"/>
        <w:rPr>
          <w:rFonts w:ascii="Arial" w:hAnsi="Arial" w:cs="Arial"/>
        </w:rPr>
      </w:pPr>
      <w:r>
        <w:rPr>
          <w:rFonts w:cs="Arial" w:ascii="Arial" w:hAnsi="Arial"/>
        </w:rPr>
        <w:t>Although CH have been shown to provide higher quality than non-children’s hospitals (NCH) for highly specialized procedures, there are compelling data to suggest that the cost of common and routine procedures, not just highly specialized care, is greater at CH than at NCH.</w:t>
      </w:r>
      <w:r>
        <w:fldChar w:fldCharType="begin"/>
      </w:r>
      <w:r>
        <w:rPr>
          <w:rFonts w:cs="Arial" w:ascii="Arial" w:hAnsi="Arial"/>
        </w:rPr>
        <w:instrText>ADDIN CSL_CITATION {"citationItems":[{"id":"ITEM-1","itemData":{"DOI":"10.1016/J.SURG.2010.04.015","ISSN":"1532-7361","PMID":"20553706","abstract":"Background: Pyloromyotomy is a common operative procedure performed on infants. The purpose of this study was to determine if hospital type affects lengths of stay (LOS), charges, and morbidity. Methods: Patients undergoing pyloromyotomy were identified in the Kids' Inpatients Database from 2000, 2003, and 2006. Freestanding children's hospitals (CH) were compared with children's units within general hospitals (CUGH) and general/nonchildren's hospitals (GH). Results: Of the 10,969 patients, 25% received care at 30 CH, 35% received care at 94 CUGH, and 40% received care at 662 GH. Adjusted LOS were 2.41 days for CH, 2.75 days for CUGH, and 2.82 days for GH (P &lt; .01). Adjusted mean charges were $11,160 for CH, $12,284 for CUGH, and $10,197 for GH (P = .01). CH had the lowest unadjusted complication rate at 1.2% compared with 1.6% at CUGH and 2.2% at GH (P &lt; .01). GH were more likely to have patients with prolonged LOS (≥4 days) compared with CH after adjusting for patient and hospital factors (odds ratio [OR], 1.7; 95% confidence interval [CI], 1.2-2.5). After accounting for LOS, CUGH were more likely to have higher charges (≥$11,057) compared with CH (OR, 3.4; 95% CI, 1.03-11.18). The adjusted mean charges rose from $7,733 in 2000 to $11,335 in 2003 and to $14,572 in 2006 (P &lt; .01). Conclusion: CH had the shortest LOS and lowest complication rates. Despite a higher complication rate and longer LOS, GH had the lowest charges. There is an opportunity to identify best practices, to improve quality, and to lower costs for pyloromyotomy in the United States, regardless of hospital type. © 2010 Mosby, Inc.","author":[{"dropping-particle":"","family":"MV","given":"Raval","non-dropping-particle":"","parse-names":false,"suffix":""},{"dropping-particle":"","family":"ME","given":"Cohen","non-dropping-particle":"","parse-names":false,"suffix":""},{"dropping-particle":"","family":"KA","given":"Barsness","non-dropping-particle":"","parse-names":false,"suffix":""},{"dropping-particle":"","family":"DJ","given":"Bentrem","non-dropping-particle":"","parse-names":false,"suffix":""},{"dropping-particle":"","family":"JD","given":"Phillips","non-dropping-particle":"","parse-names":false,"suffix":""},{"dropping-particle":"","family":"M","given":"Reynolds","non-dropping-particle":"","parse-names":false,"suffix":""}],"container-title":"Surgery","id":"ITEM-1","issue":"2","issued":{"date-parts":[["2010"]]},"page":"411-419","publisher":"Surgery","title":"Does hospital type affect pyloromyotomy outcomes? Analysis of the Kids' Inpatient Database","type":"article-journal","volume":"148"},"uris":["http://www.mendeley.com/documents/?uuid=7ee2e819-0cff-3cd2-9121-6a213b0ba859"]},{"id":"ITEM-2","itemData":{"DOI":"10.1016/J.JPEDSURG.2015.06.012","abstract":"Background Variation in care may indicate an opportunity for quality improvement and to decrease waste. Variation in appendicitis practice, resource use, and costs have not been well studied at non-children's hospitals (NCHs) where most children undergo care. The purpose of this study was to quantify variation in care for perforated pediatric appendicitis within and between children's hospitals (CHs) and NCH. Methods Using the 2012 Kids' Inpatient Database, 11,216 children with perforated appendicitis were identified. Comparisons between CH and NCH were made in regard to operative approach (open versus laparoscopic), central line (CL) and total parenteral nutrition (PN) use, complication rates, length of stay (LOS), and total costs. Results NCHs cared for 8051 patients (72%) with perforated appendicitis. CHs were more likely to perform a laparoscopy compared to NCHs (odds ratio (OR) 10.2, 95% confidence interval (95% CI) 5.7-18.2), and to utilize CL or PN than NCHs (CL OR 2.4 (95% CI 1.5-3.8), PN OR 2.6 (95% CI 1.4-4.9)). Composite complication rates were lower at CH (OR 0.5 (95% CI 0.4-0.6)). While LOS was not different between CH and NCH in the fully adjusted model, costs were higher at CH (OR 6.8 (95% CI 3.9-12.2)). Low and high outliers could be identified for each variable and outcome of interest with no consistent performance regardless of CH or NCH status. Conclusions Variation in operative approach, resource use, complications, LOS, and costs exist in the management of pediatric perforated appendicitis with greatest variation observed at NCH. Future quality improvement efforts should be tailored for implementation at both CH and high-volume NCH.","author":[{"dropping-particle":"","family":"Tian","given":"Yao","non-dropping-particle":"","parse-names":false,"suffix":""},{"dropping-particle":"","family":"Heiss","given":"Kurt F.","non-dropping-particle":"","parse-names":false,"suffix":""},{"dropping-particle":"","family":"Wulkan","given":"Mark L.","non-dropping-particle":"","parse-names":false,"suffix":""},{"dropping-particle":"V.","family":"Raval","given":"Mehul","non-dropping-particle":"","parse-names":false,"suffix":""}],"container-title":"Journal of Pediatric Surgery","id":"ITEM-2","issue":"11","issued":{"date-parts":[["2015","11","1"]]},"page":"1885-1892","publisher":"W.B. Saunders","title":"Assessment of variation in care and outcomes for pediatric appendicitis at children's and non-children's hospitals","type":"article-journal","volume":"50"},"uris":["http://www.mendeley.com/documents/?uuid=a27b6757-97f0-3c65-b215-581a82946744"]}],"mendeley":{"formattedCitation":"&lt;sup&gt;10,11&lt;/sup&gt;","plainTextFormattedCitation":"10,11","previouslyFormattedCitation":"&lt;sup&gt;10,11&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10,11</w:t>
      </w:r>
      <w:r>
        <w:rPr>
          <w:rFonts w:cs="Arial" w:ascii="Arial" w:hAnsi="Arial"/>
        </w:rPr>
      </w:r>
      <w:r>
        <w:rPr>
          <w:rFonts w:cs="Arial" w:ascii="Arial" w:hAnsi="Arial"/>
        </w:rPr>
        <w:fldChar w:fldCharType="end"/>
      </w:r>
      <w:r>
        <w:rPr>
          <w:rFonts w:cs="Arial" w:ascii="Arial" w:hAnsi="Arial"/>
        </w:rPr>
        <w:t xml:space="preserve"> Despite surgical interventions representing a high risk and costly experiences in our healthcare system, very little attention has been directed at surgeons, surgical care or surgical payment reform, transparency of surgical outcomes, and consumer/patient empowerment in choices surrounding surgical care.</w:t>
      </w:r>
      <w:r>
        <w:fldChar w:fldCharType="begin"/>
      </w:r>
      <w:r>
        <w:rPr>
          <w:rFonts w:cs="Arial" w:ascii="Arial" w:hAnsi="Arial"/>
        </w:rPr>
        <w:instrText>ADDIN CSL_CITATION {"citationItems":[{"id":"ITEM-1","itemData":{"DOI":"10.1377/hlthaff.2013.1300","ISSN":"15445208","PMID":"24889946","abstract":"The Affordable Care Act supports the growth of accountable care organizations (ACOs) as a potentially powerful model for health care delivery and payment. The model focuses on primary care. However, surgeons and other specialists have a large role to play in caring for ACOs' patients. No studies have yet investigated the role of surgical care in the ACO model. Using case studies and a survey, we examined the early experience of fifty-nine Medicare-approved ACOs in providing surgical care. We found that ACOs have so far devoted little attention to surgical care. Instead, they have emphasized coordinating care for patients with chronic conditions and reducing unnecessary hospital readmissions and ED visits. In the years to come, ACOs will likely focus more on surgical care. Some ACOs have the ability to affect surgical practice patterns through referral pressures, but local market conditions may limit ACOs' abilities to alter surgeons' behavior. Policy makers, ACO administrators, and surgeons need to be aware of these trends because they have the potential to affect the surgical care provided to ACO patients as well as the success of ACOs themselves. © 2014 Project HOPE-The People-to-People Health Foundation, Inc.","author":[{"dropping-particle":"","family":"Dupree","given":"James M.","non-dropping-particle":"","parse-names":false,"suffix":""},{"dropping-particle":"","family":"Patel","given":"Kavita","non-dropping-particle":"","parse-names":false,"suffix":""},{"dropping-particle":"","family":"Singer","given":"Sara J.","non-dropping-particle":"","parse-names":false,"suffix":""},{"dropping-particle":"","family":"West","given":"Mallory","non-dropping-particle":"","parse-names":false,"suffix":""},{"dropping-particle":"","family":"Wang","given":"Rui","non-dropping-particle":"","parse-names":false,"suffix":""},{"dropping-particle":"","family":"Zinner","given":"Michael J.","non-dropping-particle":"","parse-names":false,"suffix":""},{"dropping-particle":"","family":"Weissman","given":"Joel S.","non-dropping-particle":"","parse-names":false,"suffix":""}],"container-title":"Health Affairs","id":"ITEM-1","issue":"6","issued":{"date-parts":[["2014"]]},"page":"972-979","publisher":"Project HOPE","title":"Attention to surgeons and surgical care is largely missing from early medicare accountable care organizations","type":"article-journal","volume":"33"},"uris":["http://www.mendeley.com/documents/?uuid=6e2c9402-bc21-3b96-8dac-f176444b2438"]},{"id":"ITEM-2","itemData":{"DOI":"10.1056/NEJMP1310419","ISSN":"1533-4406","PMID":"24131139","abstract":"« As patients become more sophisticated purchasers of health care, they will push competition in health care delivery to look increasingly like that in consumer-goods industries. This competition could lead to product offerings that appeal to consumers with different needs. While some patients may seek greater odds of survival, others may seek a faster return to work or lower out-of-pocket costs. These options are at the core of “patient-centered” care. To move health care in this direction, public reporting must shift from “one size somewhat fits all” to an approach that reports metrics reflecting the varied concerns and preferences of consumers. With better information, millions more patients can become smart shoppers and, in the process, help bend the health care cost curve. »","author":[{"dropping-particle":"","family":"RS","given":"Huckman","non-dropping-particle":"","parse-names":false,"suffix":""},{"dropping-particle":"","family":"MA","given":"Kelley","non-dropping-particle":"","parse-names":false,"suffix":""}],"container-title":"The New England journal of medicine","id":"ITEM-2","issue":"20","issued":{"date-parts":[["2013","11","14"]]},"page":"1875-1877","publisher":"N Engl J Med","title":"Public reporting, consumerism, and patient empowerment","type":"article-journal","volume":"369"},"uris":["http://www.mendeley.com/documents/?uuid=28a8d613-02bb-39d8-9a7c-5eebc0a761b3"]}],"mendeley":{"formattedCitation":"&lt;sup&gt;12,13&lt;/sup&gt;","plainTextFormattedCitation":"12,13","previouslyFormattedCitation":"&lt;sup&gt;12,13&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12,13</w:t>
      </w:r>
      <w:r>
        <w:rPr>
          <w:rFonts w:cs="Arial" w:ascii="Arial" w:hAnsi="Arial"/>
        </w:rPr>
      </w:r>
      <w:r>
        <w:rPr>
          <w:rFonts w:cs="Arial" w:ascii="Arial" w:hAnsi="Arial"/>
        </w:rPr>
        <w:fldChar w:fldCharType="end"/>
      </w:r>
      <w:r>
        <w:rPr>
          <w:rFonts w:cs="Arial" w:ascii="Arial" w:hAnsi="Arial"/>
        </w:rPr>
        <w:t xml:space="preserve"> Of the 50 most prevalent and costly pediatric inpatient conditions, 32 are surgical conditions.</w:t>
      </w:r>
      <w:r>
        <w:fldChar w:fldCharType="begin"/>
      </w:r>
      <w:r>
        <w:rPr>
          <w:rFonts w:cs="Arial" w:ascii="Arial" w:hAnsi="Arial"/>
        </w:rPr>
        <w:instrText>ADDIN CSL_CITATION {"citationItems":[{"id":"ITEM-1","itemData":{"DOI":"10.1001/archpediatrics.2012.1266","ISSN":"10724710","PMID":"23027409","abstract":"Objective: To use information about prevalence, cost, and variation in resource utilization to prioritize comparative effectiveness research topics in hospital pediatrics. Design: Retrospective analysis of administrative and billing data for hospital encounters. Setting: Thirty-eight freestanding US children's hospitals from January 1, 2004, through December 31, 2009. Participants: Children hospitalized with conditions that accounted for either 80% of all encounters or 80% of all charges. Main Outcome Measures: Condition-specific prevalence, total standardized cost, and interhospital variation in mean standardized cost per encounter, measured in 2 ways: (1) intraclass correlation coefficient, which represents the fraction of total variation in standardized costs per encounter due to variation between hospitals; and (2) number of outlier hospitals, defined as having more than 30% of encounters with standardized costs in either the lowest or highest quintile across all encounters. Results: Among 495 conditions accounting for 80% of all charges, the 10 most expensive conditions accounted for 36% of all standardized costs. Among the 50 most prevalent and 50 most costly conditions (77 in total), 26 had intraclass correlation coefficients higher than 0.10 and 5 had intraclass correlation coefficients higher than 0.30. For 10 conditions, more than half of the hospitals met outlier hospital criteria. Surgical procedures for hypertrophy of tonsils and adenoids, otitis media, and acute appendicitis without peritonitis were high cost, were high prevalence, and displayed significant variation in interhospital cost per encounter. Conclusions: Detailed administrative and billing data can be used to standardize hospital costs and identify highpriority conditions for comparative effectiveness research - those that are high cost, are high prevalence, and demonstrate high variation in resource utilization. ©2012 American Medical Association. All rights reserved.","author":[{"dropping-particle":"","family":"Keren","given":"Ron","non-dropping-particle":"","parse-names":false,"suffix":""},{"dropping-particle":"","family":"Luan","given":"Xianqun","non-dropping-particle":"","parse-names":false,"suffix":""},{"dropping-particle":"","family":"Localio","given":"Russell","non-dropping-particle":"","parse-names":false,"suffix":""},{"dropping-particle":"","family":"Hall","given":"Matt","non-dropping-particle":"","parse-names":false,"suffix":""},{"dropping-particle":"","family":"McLeod","given":"Lisa","non-dropping-particle":"","parse-names":false,"suffix":""},{"dropping-particle":"","family":"Dai","given":"Dingwei","non-dropping-particle":"","parse-names":false,"suffix":""},{"dropping-particle":"","family":"Srivastava","given":"Rajendu","non-dropping-particle":"","parse-names":false,"suffix":""}],"container-title":"Archives of Pediatrics and Adolescent Medicine","id":"ITEM-1","issue":"12","issued":{"date-parts":[["2012","12"]]},"page":"1155-1164","publisher":"Arch Pediatr Adolesc Med","title":"Prioritization of comparative effectiveness research topics in hospital pediatrics","type":"article-journal","volume":"166"},"uris":["http://www.mendeley.com/documents/?uuid=1eb941d9-613d-380c-bf4c-713cd23aa645"]}],"mendeley":{"formattedCitation":"&lt;sup&gt;14&lt;/sup&gt;","plainTextFormattedCitation":"14","previouslyFormattedCitation":"&lt;sup&gt;14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14</w:t>
      </w:r>
      <w:r>
        <w:rPr>
          <w:rFonts w:cs="Arial" w:ascii="Arial" w:hAnsi="Arial"/>
        </w:rPr>
      </w:r>
      <w:r>
        <w:rPr>
          <w:rFonts w:cs="Arial" w:ascii="Arial" w:hAnsi="Arial"/>
        </w:rPr>
        <w:fldChar w:fldCharType="end"/>
      </w:r>
      <w:r>
        <w:rPr>
          <w:rFonts w:cs="Arial" w:ascii="Arial" w:hAnsi="Arial"/>
        </w:rPr>
        <w:t xml:space="preserve"> Furthermore, surgical care accounts for a high proportion of overall healthcare spending.</w:t>
      </w:r>
      <w:r>
        <w:fldChar w:fldCharType="begin"/>
      </w:r>
      <w:r>
        <w:rPr>
          <w:rFonts w:cs="Arial" w:ascii="Arial" w:hAnsi="Arial"/>
        </w:rPr>
        <w:instrText>ADDIN CSL_CITATION {"citationItems":[{"id":"ITEM-1","itemData":{"DOI":"10.1097/SLA.0000000000003165","ISSN":"1528-1140","PMID":"30601252","abstract":"Background: Surgical care has been largely untargeted by Medicare payment reforms because episode costs associated with its delivery are not currently well understood.Objective: To quantify the costs of inpatient and outpatient surgery in the Medicare population. Methods: We analyzed claims data from a 20% national sample of Medicare beneficiaries (2008-2014). For a given study year, we identified all inpatient and outpatient procedures and constructed claims windows around them to define surgical episodes. After summing payments for services rendered during each episode, we totaled all inpatient and outpatient episode payments by surgical specialty. For inpatient episodes, we determined component payments related to the index hospitalization, readmissions, physician services, and postacute care. For outpatient episodes, we differentiated by the site of care (hospital outpatient department versus physician office versus ambulatory surgery center). We used linear regression to evaluate temporal trends in inpatient and outpatient surgical spending. Finally, we estimated the contribution of surgical care to overall Medicare expenditures. Results: Total Medicare payments for surgical care are substantial, representing 51% of Program spending in 2014. They declined modestly over the study period, from $133.1 billion in 2008 to $124.9 billion in 2014 (-6.2%, P = 0.085 for the temporal trend). While spending on inpatient surgery contributed the most to total surgical payments (69.4% in 2014), it declined over the study period, driven by decreases in index hospitalization (-16.7%, P = 0.002) and readmissions payments (-27.0%, P = 0.003). In contrast, spending on outpatient surgery increased by $8.5 billion (28.7%, P &lt; 0.001). This increase was realized across all sites of care (hospital outpatient department: 36.6%, P &lt; 0.001; physician office: 22.1%, P &lt; 0.001; ambulatory surgery center: 36.6%, P &lt; 0.001). Ophthalmology and hand surgery witnessed the greatest growth in surgical spending over the study period.Conclusions and Relevance: Surgical care accounts for half of all Medicare spending. Our findings not only highlight the magnitude of spending on surgery, but also the areas of greatest growth, which could be targeted by future payment reforms.","author":[{"dropping-particle":"","family":"DR","given":"Kaye","non-dropping-particle":"","parse-names":false,"suffix":""},{"dropping-particle":"","family":"AN","given":"Luckenbaugh","non-dropping-particle":"","parse-names":false,"suffix":""},{"dropping-particle":"","family":"M","given":"Oerline","non-dropping-particle":"","parse-names":false,"suffix":""},{"dropping-particle":"","family":"BK","given":"Hollenbeck","non-dropping-particle":"","parse-names":false,"suffix":""},{"dropping-particle":"","family":"LA","given":"Herrel","non-dropping-particle":"","parse-names":false,"suffix":""},{"dropping-particle":"","family":"JB","given":"Dimick","non-dropping-particle":"","parse-names":false,"suffix":""},{"dropping-particle":"","family":"JM","given":"Hollingsworth","non-dropping-particle":"","parse-names":false,"suffix":""}],"container-title":"Annals of surgery","id":"ITEM-1","issue":"1","issued":{"date-parts":[["2020","1","1"]]},"page":"23-28","publisher":"Ann Surg","title":"Understanding the Costs Associated With Surgical Care Delivery in the Medicare Population","type":"article-journal","volume":"271"},"uris":["http://www.mendeley.com/documents/?uuid=b4bd185c-427b-3834-8143-6a8051a3a422"]}],"mendeley":{"formattedCitation":"&lt;sup&gt;15&lt;/sup&gt;","plainTextFormattedCitation":"15","previouslyFormattedCitation":"&lt;sup&gt;15&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15</w:t>
      </w:r>
      <w:r>
        <w:rPr>
          <w:rFonts w:cs="Arial" w:ascii="Arial" w:hAnsi="Arial"/>
        </w:rPr>
      </w:r>
      <w:r>
        <w:rPr>
          <w:rFonts w:cs="Arial" w:ascii="Arial" w:hAnsi="Arial"/>
        </w:rPr>
        <w:fldChar w:fldCharType="end"/>
      </w:r>
      <w:r>
        <w:rPr>
          <w:rFonts w:cs="Arial" w:ascii="Arial" w:hAnsi="Arial"/>
        </w:rPr>
        <w:t xml:space="preserve"> The financial and clinical implications of trends and policies related to the surgical care of children have not been fully evaluated and may result in a significant rise in health care costs without demonstrable improvement in quality.</w:t>
      </w:r>
      <w:r>
        <w:fldChar w:fldCharType="begin"/>
      </w:r>
      <w:r>
        <w:rPr>
          <w:rFonts w:cs="Arial" w:ascii="Arial" w:hAnsi="Arial"/>
        </w:rPr>
        <w:instrText>ADDIN CSL_CITATION {"citationItems":[{"id":"ITEM-1","itemData":{"DOI":"10.1542/PEDS.2010-1119","ISSN":"1098-4275","PMID":"21041285","abstract":"Regionalization of health care is a method of providing high-quality, cost-efficient health care to the largest number of patients. Within pediatric medicine, regionalization has been undertaken in 2 areas: neonatal intensive care and pediatric trauma care. The supporting literature for the regionalization of these areas demonstrates the range of studies within this field: studies of neonatal intensive care primarily compare different levels of hospitals, whereas studies of pediatric trauma care primarily compare the impact of institutionalizing a trauma system in a single geographic region. However, neither specialty has been completely regionalized, possibly because of methodologic deficiencies in the evidence base. Research with improved study designs, controlling for differences in illness severity between different hospitals; a systems approach to regionalization studies; and measurement of parental preferences will improve the understanding of the advantages and disadvantages of regionalizing pediatric medicine and will ultimately optimize the outcomes of children. Copyright © 2010 by the American Academy of Pediatrics.","author":[{"dropping-particle":"","family":"SA","given":"Lorch","non-dropping-particle":"","parse-names":false,"suffix":""},{"dropping-particle":"","family":"S","given":"Myers","non-dropping-particle":"","parse-names":false,"suffix":""},{"dropping-particle":"","family":"B","given":"Carr","non-dropping-particle":"","parse-names":false,"suffix":""}],"container-title":"Pediatrics","id":"ITEM-1","issue":"6","issued":{"date-parts":[["2010","12"]]},"page":"1182-1190","publisher":"Pediatrics","title":"The regionalization of pediatric health care","type":"article-journal","volume":"126"},"uris":["http://www.mendeley.com/documents/?uuid=d034fd9f-f214-3c22-82cb-5a22e335b30f"]},{"id":"ITEM-2","itemData":{"DOI":"10.1001/JAMAPEDIATRICS.2014.2085","ISSN":"2168-6211","PMID":"25383940","abstract":"IMPORTANCE: There has been a significant expansion in the number of low-level and midlevel neonatal intensive care units (NICUs) in recent decades. Infants with necrotizing enterocolitis represent a high-risk subgroup of the very low-birth-weight (VLBW) (&lt;1500 g) population that would benefit from focused regionalization. OBJECTIVES: To describe the current trend toward deregionalization and to test the hypothesis that infants with necrotizing enterocolitis represent a particularly high-risk subgroup of the VLBW population that would benefit from early identification, increased intensity of early management, and possible targeted triage to tertiary hospitals. DESIGN, SETTING, AND PARTICIPANTS: A retrospective cohort studywas conducted of NICUs in California. We used data collected by the California Perinatal Quality Care Collaborative from 2005 to 2011 to assess mortality rates among a population-based sample of 30 566 VLBW infants, 1879 with necrotizing enterocolitis, according to the level of care and VLBW case volume at the hospital of birth. EXPOSURES: Level and volume of neonatal intensive care at the hospital of birth. MAIN OUTCOMES AND MEASURES: In-hospital mortality. RESULTS: There was a persistent trend toward deregionalization during the study period and mortality rates varied according to the level of care. High-level, high-volume (level IIIB with &gt;100 VLBW cases per year and level IIIC) hospitals achieved the lowest risk-adjusted mortality. Infants with necrotizing enterocolitis born into midlevel hospitals (low-volume level IIIB and level IIIA NICUs) had odds of death ranging from 1.42 (95%CI, 1.08-1.87) to 1.51 (95% CI, 1.05-2.15, respectively). In the final year of the study, just 28.6%of the infants with necrotizing enterocolitis were born into high-level, high-volume hospitals. For infants born into lower level centers, transfer to a higher level of care frequently occurred well into the third week of life. CONCLUSIONS AND RELEVANCE: These findings represent an immediate opportunity for local quality improvement initiatives and potential impetus for the regionalization of important NICU resources.","author":[{"dropping-particle":"","family":"ZJ","given":"Kastenberg","non-dropping-particle":"","parse-names":false,"suffix":""},{"dropping-particle":"","family":"HC","given":"Lee","non-dropping-particle":"","parse-names":false,"suffix":""},{"dropping-particle":"","family":"J","given":"Profit","non-dropping-particle":"","parse-names":false,"suffix":""},{"dropping-particle":"","family":"JB","given":"Gould","non-dropping-particle":"","parse-names":false,"suffix":""},{"dropping-particle":"","family":"KG","given":"Sylvester","non-dropping-particle":"","parse-names":false,"suffix":""}],"container-title":"JAMA pediatrics","id":"ITEM-2","issue":"1","issued":{"date-parts":[["2015","1","1"]]},"page":"26-32","publisher":"JAMA Pediatr","title":"Effect of deregionalized care on mortality in very low-birth-weight infants with necrotizing enterocolitis","type":"article-journal","volume":"169"},"uris":["http://www.mendeley.com/documents/?uuid=00b8ee97-1511-3d4d-9806-e0c444ab4a47"]}],"mendeley":{"formattedCitation":"&lt;sup&gt;6,16&lt;/sup&gt;","plainTextFormattedCitation":"6,16","previouslyFormattedCitation":"&lt;sup&gt;6,16&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6,16</w:t>
      </w:r>
      <w:r>
        <w:rPr>
          <w:rFonts w:cs="Arial" w:ascii="Arial" w:hAnsi="Arial"/>
        </w:rPr>
      </w:r>
      <w:r>
        <w:rPr>
          <w:rFonts w:cs="Arial" w:ascii="Arial" w:hAnsi="Arial"/>
        </w:rPr>
        <w:fldChar w:fldCharType="end"/>
      </w:r>
      <w:r>
        <w:rPr>
          <w:rFonts w:cs="Arial" w:ascii="Arial" w:hAnsi="Arial"/>
        </w:rPr>
        <w:t xml:space="preserve"> </w:t>
      </w:r>
    </w:p>
    <w:p>
      <w:pPr>
        <w:pStyle w:val="Standard"/>
        <w:widowControl w:val="false"/>
        <w:spacing w:lineRule="auto" w:line="240" w:before="0" w:after="0"/>
        <w:rPr>
          <w:rFonts w:ascii="Arial" w:hAnsi="Arial" w:cs="Arial"/>
        </w:rPr>
      </w:pPr>
      <w:r>
        <w:rPr>
          <w:rFonts w:cs="Arial" w:ascii="Arial" w:hAnsi="Arial"/>
        </w:rPr>
      </w:r>
    </w:p>
    <w:p>
      <w:pPr>
        <w:pStyle w:val="Standard"/>
        <w:widowControl w:val="false"/>
        <w:spacing w:lineRule="auto" w:line="240" w:before="0" w:after="0"/>
        <w:rPr/>
      </w:pPr>
      <w:r>
        <w:rPr>
          <w:rFonts w:cs="Arial" w:ascii="Arial" w:hAnsi="Arial"/>
        </w:rPr>
        <w:t>The primary objective of this study was to determine the value of CH for routine surgical procedures by assessing clinical outcomes and payments data. We compared the quality, by assessing complication and readmission rates, and price, using payment data, of commonly performed surgeries at CH and NCH. We then explored the extent to which quality and price differences could be explained by patient and hospital characteristics versus other economic factors such as hospital and insurer market structure.</w:t>
      </w:r>
      <w:bookmarkStart w:id="1" w:name="_Hlk86228285"/>
      <w:bookmarkEnd w:id="1"/>
    </w:p>
    <w:p>
      <w:pPr>
        <w:pStyle w:val="Standard"/>
        <w:widowControl w:val="false"/>
        <w:spacing w:lineRule="auto" w:line="240" w:before="0" w:after="0"/>
        <w:ind w:firstLine="360"/>
        <w:rPr>
          <w:rFonts w:ascii="Arial" w:hAnsi="Arial" w:cs="Arial"/>
        </w:rPr>
      </w:pPr>
      <w:r>
        <w:rPr>
          <w:rFonts w:cs="Arial" w:ascii="Arial" w:hAnsi="Arial"/>
        </w:rPr>
      </w:r>
    </w:p>
    <w:p>
      <w:pPr>
        <w:pStyle w:val="Standard"/>
        <w:rPr>
          <w:rFonts w:ascii="Arial" w:hAnsi="Arial" w:cs="Arial"/>
          <w:b/>
          <w:b/>
        </w:rPr>
      </w:pPr>
      <w:r>
        <w:rPr>
          <w:rFonts w:cs="Arial" w:ascii="Arial" w:hAnsi="Arial"/>
          <w:b/>
        </w:rPr>
        <w:t>METHODS</w:t>
      </w:r>
    </w:p>
    <w:p>
      <w:pPr>
        <w:pStyle w:val="Standard"/>
        <w:rPr>
          <w:rFonts w:ascii="Arial" w:hAnsi="Arial" w:cs="Arial"/>
          <w:b/>
          <w:b/>
        </w:rPr>
      </w:pPr>
      <w:r>
        <w:rPr>
          <w:rFonts w:cs="Arial" w:ascii="Arial" w:hAnsi="Arial"/>
          <w:b/>
        </w:rPr>
        <w:t xml:space="preserve">Study Design and Data Source </w:t>
      </w:r>
    </w:p>
    <w:p>
      <w:pPr>
        <w:pStyle w:val="Standard"/>
        <w:rPr/>
      </w:pPr>
      <w:r>
        <w:rPr>
          <w:rFonts w:cs="Arial" w:ascii="Arial" w:hAnsi="Arial"/>
          <w:bCs/>
        </w:rPr>
        <w:t>This investigation was a retrospective</w:t>
      </w:r>
      <w:r>
        <w:rPr>
          <w:rFonts w:cs="Arial" w:ascii="Arial" w:hAnsi="Arial"/>
          <w:b/>
        </w:rPr>
        <w:t xml:space="preserve"> </w:t>
      </w:r>
      <w:r>
        <w:rPr>
          <w:rFonts w:cs="Arial" w:ascii="Arial" w:hAnsi="Arial"/>
          <w:bCs/>
        </w:rPr>
        <w:t xml:space="preserve">cohort study using </w:t>
      </w:r>
      <w:r>
        <w:rPr>
          <w:rFonts w:cs="Arial" w:ascii="Arial" w:hAnsi="Arial"/>
        </w:rPr>
        <w:t>data from the Health Care Cost Institute (HCCI). The HCCI provides de-identified administrative cost and utilization data for over 10 million beneficiaries in the United States covered by private insurance and is ideal for evaluating variation in hospital-level pricing and payment. These data consist of the population of claims submitted to HCCI by Aetna, Humana, Kaiser Permanente, and UnitedHealthcare.</w:t>
      </w:r>
      <w:r>
        <w:fldChar w:fldCharType="begin"/>
      </w:r>
      <w:r>
        <w:rPr>
          <w:rFonts w:cs="Arial" w:ascii="Arial" w:hAnsi="Arial"/>
        </w:rPr>
        <w:instrText>ADDIN CSL_CITATION {"citationItems":[{"id":"ITEM-1","itemData":{"URL":"https://healthcostinstitute.org/data","accessed":{"date-parts":[["2021","10","21"]]},"author":[{"dropping-particle":"","family":"Health Care Cost Institute","given":"","non-dropping-particle":"","parse-names":false,"suffix":""}],"id":"ITEM-1","issued":{"date-parts":[["0"]]},"title":"Data","type":"webpage"},"uris":["http://www.mendeley.com/documents/?uuid=2fd68fc7-2e15-3776-bf1f-d0f72f8ff24b"]}],"mendeley":{"formattedCitation":"&lt;sup&gt;17&lt;/sup&gt;","plainTextFormattedCitation":"17","previouslyFormattedCitation":"&lt;sup&gt;17&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17</w:t>
      </w:r>
      <w:r>
        <w:rPr>
          <w:rFonts w:cs="Arial" w:ascii="Arial" w:hAnsi="Arial"/>
        </w:rPr>
      </w:r>
      <w:r>
        <w:rPr>
          <w:rFonts w:cs="Arial" w:ascii="Arial" w:hAnsi="Arial"/>
        </w:rPr>
        <w:fldChar w:fldCharType="end"/>
      </w:r>
      <w:r>
        <w:rPr>
          <w:rFonts w:cs="Arial" w:ascii="Arial" w:hAnsi="Arial"/>
        </w:rPr>
        <w:t xml:space="preserve"> HCCI data are representative of the national population younger than 65 using population weights based on U.S. Census Bureau data. We focus specifically on the pediatric population, where the HCCI data purportedly cover roughly 25% of all claims for privately insured children in the U.S.</w:t>
      </w:r>
      <w:r>
        <w:fldChar w:fldCharType="begin"/>
      </w:r>
      <w:r>
        <w:rPr>
          <w:rFonts w:cs="Arial" w:ascii="Arial" w:hAnsi="Arial"/>
        </w:rPr>
        <w:instrText>ADDIN CSL_CITATION {"citationItems":[{"id":"ITEM-1","itemData":{"id":"ITEM-1","issued":{"date-parts":[["2016","5"]]},"title":"Children's Health Spending: 2010-2014","type":"report"},"uris":["http://www.mendeley.com/documents/?uuid=f80b8b58-d887-3f4a-8d75-6c383d03a446"]}],"mendeley":{"formattedCitation":"&lt;sup&gt;18&lt;/sup&gt;","plainTextFormattedCitation":"18","previouslyFormattedCitation":"&lt;sup&gt;18&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18</w:t>
      </w:r>
      <w:r>
        <w:rPr>
          <w:rFonts w:cs="Arial" w:ascii="Arial" w:hAnsi="Arial"/>
        </w:rPr>
      </w:r>
      <w:r>
        <w:rPr>
          <w:rFonts w:cs="Arial" w:ascii="Arial" w:hAnsi="Arial"/>
        </w:rPr>
        <w:fldChar w:fldCharType="end"/>
      </w:r>
      <w:r>
        <w:rPr>
          <w:rFonts w:cs="Arial" w:ascii="Arial" w:hAnsi="Arial"/>
        </w:rPr>
        <w:t xml:space="preserve"> HCCI data have previously been used to evaluate variations in prices between states and Metropolitan Statistical Areas (MSA).</w:t>
      </w:r>
      <w:r>
        <w:fldChar w:fldCharType="begin"/>
      </w:r>
      <w:r>
        <w:rPr>
          <w:rFonts w:cs="Arial" w:ascii="Arial" w:hAnsi="Arial"/>
        </w:rPr>
        <w:instrText>ADDIN CSL_CITATION {"citationItems":[{"id":"ITEM-1","itemData":{"DOI":"10.1377/HLTHAFF.2015.1379","ISSN":"1544-5208","PMID":"27122475","author":[{"dropping-particle":"","family":"D","given":"Newman","non-dropping-particle":"","parse-names":false,"suffix":""},{"dropping-particle":"","family":"ST","given":"Parente","non-dropping-particle":"","parse-names":false,"suffix":""},{"dropping-particle":"","family":"E","given":"Barrette","non-dropping-particle":"","parse-names":false,"suffix":""},{"dropping-particle":"","family":"K","given":"Kennedy","non-dropping-particle":"","parse-names":false,"suffix":""}],"container-title":"Health affairs (Project Hope)","id":"ITEM-1","issue":"5","issued":{"date-parts":[["2016","5","1"]]},"page":"923-927","publisher":"Health Aff (Millwood)","title":"Prices For Common Medical Services Vary Substantially Among The Commercially Insured","type":"article-journal","volume":"35"},"uris":["http://www.mendeley.com/documents/?uuid=632611ba-a5fb-3596-9514-5e1c33ea7318"]}],"mendeley":{"formattedCitation":"&lt;sup&gt;19&lt;/sup&gt;","plainTextFormattedCitation":"19","previouslyFormattedCitation":"&lt;sup&gt;19&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19</w:t>
      </w:r>
      <w:r>
        <w:rPr>
          <w:rFonts w:cs="Arial" w:ascii="Arial" w:hAnsi="Arial"/>
        </w:rPr>
      </w:r>
      <w:r>
        <w:rPr>
          <w:rFonts w:cs="Arial" w:ascii="Arial" w:hAnsi="Arial"/>
        </w:rPr>
        <w:fldChar w:fldCharType="end"/>
      </w:r>
      <w:r>
        <w:rPr>
          <w:rFonts w:cs="Arial" w:ascii="Arial" w:hAnsi="Arial"/>
        </w:rPr>
        <w:t xml:space="preserve"> The Ann and Robert H. Lurie Children’s Hospital of Chicago’s institutional review board deemed this study exempt from review. A waiver of informed consent was granted because the study was determined to be minimal risk and because data are deidentified. </w:t>
      </w:r>
    </w:p>
    <w:p>
      <w:pPr>
        <w:pStyle w:val="Standard"/>
        <w:rPr>
          <w:rFonts w:ascii="Arial" w:hAnsi="Arial" w:cs="Arial"/>
          <w:b/>
          <w:b/>
        </w:rPr>
      </w:pPr>
      <w:r>
        <w:rPr>
          <w:rFonts w:cs="Arial" w:ascii="Arial" w:hAnsi="Arial"/>
          <w:b/>
        </w:rPr>
        <w:t>Study Cohort</w:t>
      </w:r>
    </w:p>
    <w:p>
      <w:pPr>
        <w:pStyle w:val="Standard"/>
        <w:rPr/>
      </w:pPr>
      <w:r>
        <w:rPr>
          <w:rFonts w:cs="Arial" w:ascii="Arial" w:hAnsi="Arial"/>
        </w:rPr>
        <w:t>We analyzed claims data from 2010 to 2015 from HCCI.</w:t>
      </w:r>
      <w:r>
        <w:fldChar w:fldCharType="begin"/>
      </w:r>
      <w:r>
        <w:rPr>
          <w:rFonts w:cs="Arial" w:ascii="Arial" w:hAnsi="Arial"/>
        </w:rPr>
        <w:instrText>ADDIN CSL_CITATION {"citationItems":[{"id":"ITEM-1","itemData":{"URL":"https://healthcostinstitute.org/data","accessed":{"date-parts":[["2021","10","21"]]},"author":[{"dropping-particle":"","family":"Health Care Cost Institute","given":"","non-dropping-particle":"","parse-names":false,"suffix":""}],"id":"ITEM-1","issued":{"date-parts":[["0"]]},"title":"Data","type":"webpage"},"uris":["http://www.mendeley.com/documents/?uuid=2fd68fc7-2e15-3776-bf1f-d0f72f8ff24b"]}],"mendeley":{"formattedCitation":"&lt;sup&gt;17&lt;/sup&gt;","plainTextFormattedCitation":"17","previouslyFormattedCitation":"&lt;sup&gt;17&lt;/sup&gt;"},"properties":{"noteIndex":0},"schema":"https://github.com/citation-style-language/schema/raw/master/csl-citation.json"}</w:instrText>
      </w:r>
      <w:bookmarkStart w:id="2" w:name="move862359711"/>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17</w:t>
      </w:r>
      <w:r>
        <w:rPr>
          <w:rFonts w:cs="Arial" w:ascii="Arial" w:hAnsi="Arial"/>
        </w:rPr>
      </w:r>
      <w:r>
        <w:rPr>
          <w:rFonts w:cs="Arial" w:ascii="Arial" w:hAnsi="Arial"/>
        </w:rPr>
        <w:fldChar w:fldCharType="end"/>
      </w:r>
      <w:r>
        <w:fldChar w:fldCharType="begin"/>
      </w:r>
      <w:r>
        <w:rPr>
          <w:rFonts w:cs="Arial" w:ascii="Arial" w:hAnsi="Arial"/>
        </w:rPr>
        <w:instrText>ADDIN CSL_CITATION {"citationItems":[{"id":"ITEM-1","itemData":{"DOI":"10.1377/HLTHAFF.2015.1379","ISSN":"1544-5208","PMID":"27122475","author":[{"dropping-particle":"","family":"D","given":"Newman","non-dropping-particle":"","parse-names":false,"suffix":""},{"dropping-particle":"","family":"ST","given":"Parente","non-dropping-particle":"","parse-names":false,"suffix":""},{"dropping-particle":"","family":"E","given":"Barrette","non-dropping-particle":"","parse-names":false,"suffix":""},{"dropping-particle":"","family":"K","given":"Kennedy","non-dropping-particle":"","parse-names":false,"suffix":""}],"container-title":"Health affairs (Project Hope)","id":"ITEM-1","issue":"5","issued":{"date-parts":[["2016","5","1"]]},"page":"923-927","publisher":"Health Aff (Millwood)","title":"Prices For Common Medical Services Vary Substantially Among The Commercially Insured","type":"article-journal","volume":"35"},"uris":["http://www.mendeley.com/documents/?uuid=632611ba-a5fb-3596-9514-5e1c33ea7318"]}],"mendeley":{"formattedCitation":"&lt;sup&gt;19&lt;/sup&gt;","plainTextFormattedCitation":"19","previouslyFormattedCitation":"&lt;sup&gt;19&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19</w:t>
      </w:r>
      <w:r>
        <w:rPr>
          <w:rFonts w:cs="Arial" w:ascii="Arial" w:hAnsi="Arial"/>
        </w:rPr>
      </w:r>
      <w:r>
        <w:rPr>
          <w:rFonts w:cs="Arial" w:ascii="Arial" w:hAnsi="Arial"/>
        </w:rPr>
        <w:fldChar w:fldCharType="end"/>
      </w:r>
      <w:bookmarkEnd w:id="2"/>
      <w:r>
        <w:rPr>
          <w:rFonts w:cs="Arial" w:ascii="Arial" w:hAnsi="Arial"/>
        </w:rPr>
        <w:t xml:space="preserve"> From this population of privately insured beneficiaries, we selected a cohort of patients 18 years of age or less, who underwent commonly performed pediatric surgical procedures.  We examined outcomes and costs following 13 common pediatric surgical procedures: anterior cruciate ligament (ACL) reconstruction, anti-reflux surgery, appendectomy, humerus fracture repair, tympanostomy tube placement, tonsillectomy and adenoidectomy, strabismus surgery, posterior spinal fusion, cholecystectomy, umbilical hernia repair, inguinal hernia repair, orchiopexy, and circumcision. Patients who underwent multiple procedures at the same visit (e.g., both tonsillectomy and tympanostomy) were included and classified as concurrent procedures.  Final procedure inclusion was determined through a combination of literature review and clinical judgement to purposefully capture inpatient and outpatient populations as well as to represent the full spectrum of children’s surgical procedures performed at most hospitals.</w:t>
      </w:r>
      <w:r>
        <w:fldChar w:fldCharType="begin"/>
      </w:r>
      <w:r>
        <w:rPr>
          <w:rFonts w:cs="Arial" w:ascii="Arial" w:hAnsi="Arial"/>
        </w:rPr>
        <w:instrText>ADDIN CSL_CITATION {"citationItems":[{"id":"ITEM-1","itemData":{"DOI":"10.1001/archpediatrics.2012.1266","ISSN":"10724710","PMID":"23027409","abstract":"Objective: To use information about prevalence, cost, and variation in resource utilization to prioritize comparative effectiveness research topics in hospital pediatrics. Design: Retrospective analysis of administrative and billing data for hospital encounters. Setting: Thirty-eight freestanding US children's hospitals from January 1, 2004, through December 31, 2009. Participants: Children hospitalized with conditions that accounted for either 80% of all encounters or 80% of all charges. Main Outcome Measures: Condition-specific prevalence, total standardized cost, and interhospital variation in mean standardized cost per encounter, measured in 2 ways: (1) intraclass correlation coefficient, which represents the fraction of total variation in standardized costs per encounter due to variation between hospitals; and (2) number of outlier hospitals, defined as having more than 30% of encounters with standardized costs in either the lowest or highest quintile across all encounters. Results: Among 495 conditions accounting for 80% of all charges, the 10 most expensive conditions accounted for 36% of all standardized costs. Among the 50 most prevalent and 50 most costly conditions (77 in total), 26 had intraclass correlation coefficients higher than 0.10 and 5 had intraclass correlation coefficients higher than 0.30. For 10 conditions, more than half of the hospitals met outlier hospital criteria. Surgical procedures for hypertrophy of tonsils and adenoids, otitis media, and acute appendicitis without peritonitis were high cost, were high prevalence, and displayed significant variation in interhospital cost per encounter. Conclusions: Detailed administrative and billing data can be used to standardize hospital costs and identify highpriority conditions for comparative effectiveness research - those that are high cost, are high prevalence, and demonstrate high variation in resource utilization. ©2012 American Medical Association. All rights reserved.","author":[{"dropping-particle":"","family":"Keren","given":"Ron","non-dropping-particle":"","parse-names":false,"suffix":""},{"dropping-particle":"","family":"Luan","given":"Xianqun","non-dropping-particle":"","parse-names":false,"suffix":""},{"dropping-particle":"","family":"Localio","given":"Russell","non-dropping-particle":"","parse-names":false,"suffix":""},{"dropping-particle":"","family":"Hall","given":"Matt","non-dropping-particle":"","parse-names":false,"suffix":""},{"dropping-particle":"","family":"McLeod","given":"Lisa","non-dropping-particle":"","parse-names":false,"suffix":""},{"dropping-particle":"","family":"Dai","given":"Dingwei","non-dropping-particle":"","parse-names":false,"suffix":""},{"dropping-particle":"","family":"Srivastava","given":"Rajendu","non-dropping-particle":"","parse-names":false,"suffix":""}],"container-title":"Archives of Pediatrics and Adolescent Medicine","id":"ITEM-1","issue":"12","issued":{"date-parts":[["2012","12"]]},"page":"1155-1164","publisher":"Arch Pediatr Adolesc Med","title":"Prioritization of comparative effectiveness research topics in hospital pediatrics","type":"article-journal","volume":"166"},"uris":["http://www.mendeley.com/documents/?uuid=1eb941d9-613d-380c-bf4c-713cd23aa645"]}],"mendeley":{"formattedCitation":"&lt;sup&gt;14&lt;/sup&gt;","plainTextFormattedCitation":"14","previouslyFormattedCitation":"&lt;sup&gt;14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14</w:t>
      </w:r>
      <w:r>
        <w:rPr>
          <w:rFonts w:cs="Arial" w:ascii="Arial" w:hAnsi="Arial"/>
        </w:rPr>
      </w:r>
      <w:r>
        <w:rPr>
          <w:rFonts w:cs="Arial" w:ascii="Arial" w:hAnsi="Arial"/>
        </w:rPr>
        <w:fldChar w:fldCharType="end"/>
      </w:r>
      <w:r>
        <w:rPr>
          <w:rFonts w:cs="Arial" w:ascii="Arial" w:hAnsi="Arial"/>
        </w:rPr>
        <w:t xml:space="preserve">  Procedures were identified with Current Procedural Terminology (CPT) and International Classification of Diseases, Ninth Revision (ICD-9) procedure codes using both facility and professional claims (Supplemental Table 1). We excluded newborns, patients who were transferred, and outliers, defined as payments below the 5</w:t>
      </w:r>
      <w:r>
        <w:rPr>
          <w:rFonts w:cs="Arial" w:ascii="Arial" w:hAnsi="Arial"/>
          <w:vertAlign w:val="superscript"/>
        </w:rPr>
        <w:t>th</w:t>
      </w:r>
      <w:r>
        <w:rPr>
          <w:rFonts w:cs="Arial" w:ascii="Arial" w:hAnsi="Arial"/>
        </w:rPr>
        <w:t xml:space="preserve"> or above the 95</w:t>
      </w:r>
      <w:r>
        <w:rPr>
          <w:rFonts w:cs="Arial" w:ascii="Arial" w:hAnsi="Arial"/>
          <w:vertAlign w:val="superscript"/>
        </w:rPr>
        <w:t>th</w:t>
      </w:r>
      <w:r>
        <w:rPr>
          <w:rFonts w:cs="Arial" w:ascii="Arial" w:hAnsi="Arial"/>
        </w:rPr>
        <w:t xml:space="preserve"> percentile of payment ratios.</w:t>
      </w:r>
    </w:p>
    <w:p>
      <w:pPr>
        <w:pStyle w:val="Standard"/>
        <w:rPr>
          <w:rFonts w:ascii="Arial" w:hAnsi="Arial" w:cs="Arial"/>
          <w:b/>
          <w:b/>
          <w:bCs/>
        </w:rPr>
      </w:pPr>
      <w:r>
        <w:rPr>
          <w:rFonts w:cs="Arial" w:ascii="Arial" w:hAnsi="Arial"/>
          <w:b/>
          <w:bCs/>
        </w:rPr>
        <w:t>Hospital Classification</w:t>
      </w:r>
    </w:p>
    <w:p>
      <w:pPr>
        <w:pStyle w:val="Standard"/>
        <w:rPr/>
      </w:pPr>
      <w:r>
        <w:rPr>
          <w:rFonts w:cs="Arial" w:ascii="Arial" w:hAnsi="Arial"/>
        </w:rPr>
        <w:t>CH were distinguished from NCH using a previously described methodology.</w:t>
      </w:r>
      <w:r>
        <w:fldChar w:fldCharType="begin"/>
      </w:r>
      <w:r>
        <w:rPr>
          <w:rFonts w:cs="Arial" w:ascii="Arial" w:hAnsi="Arial"/>
        </w:rPr>
        <w:instrText>ADDIN CSL_CITATION {"citationItems":[{"id":"ITEM-1","itemData":{"DOI":"10.1542/HPEDS.2019-0218","ISSN":"2154-1671","PMID":"31900261","abstract":"BACKGROUND: The first methodologic step needed to compare pediatric health outcomes at children’s hospitals (CHs) and non–children’s hospitals (NCHs) is to classify hospitals into CH and NCH categories. However, there are currently no standardized or validated methods for classifying hospitals. The purpose of this study was to describe a novel and reproducible hospital classification methodology.\n\nMETHODS: By using data from the 2015 American Hospital Association survey, 4464 hospitals were classified into 4 categories (tiers A–D) on the basis of self-reported presence of pediatric services. Tier A included hospitals that only provided care to children. Tier B included hospitals that had key pediatric services, including pediatric emergency departments, PICUs, and NICUs. Tier C included hospitals that provided limited pediatric services. Tier D hospitals provided no key pediatric services. Classifications were then validated by using publicly available data on hospital membership in various pediatric programs as well as Health Care Cost Institute claims data.\n\nRESULTS: Fifty-one hospitals were classified as tier A, 228 as tier B, 1721 as tier C, and 1728 as tier D. The majority of tier A hospitals were members of the Children’s Hospital Association, Children’s Oncology Group, and National Surgical Quality Improvement Program–Pediatric. By using claims data, the percentage of admissions that were pediatric was highest in tier A (88.9%), followed by tiers B (10.9%), C (3.9%), and D (3.9%).\n\nCONCLUSIONS: Using American Hospital Association survey data is a feasible and valid method for classifying hospitals into CH and NCH categories by using a reproducible multitiered system.","author":[{"dropping-particle":"","family":"KN","given":"Piper","non-dropping-particle":"","parse-names":false,"suffix":""},{"dropping-particle":"","family":"KJ","given":"Baxter","non-dropping-particle":"","parse-names":false,"suffix":""},{"dropping-particle":"","family":"I","given":"McCarthy","non-dropping-particle":"","parse-names":false,"suffix":""},{"dropping-particle":"","family":"MV","given":"Raval","non-dropping-particle":"","parse-names":false,"suffix":""}],"container-title":"Hospital pediatrics","id":"ITEM-1","issue":"2","issued":{"date-parts":[["2020","2"]]},"page":"123-128","publisher":"Hosp Pediatr","title":"Distinguishing Children's Hospitals From Non-Children's Hospitals in Large Claims Data","type":"article-journal","volume":"10"},"uris":["http://www.mendeley.com/documents/?uuid=1fc1630f-e690-3488-ae0a-0097da8193eb"]}],"mendeley":{"formattedCitation":"&lt;sup&gt;20&lt;/sup&gt;","plainTextFormattedCitation":"20","previouslyFormattedCitation":"&lt;sup&gt;20&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20</w:t>
      </w:r>
      <w:r>
        <w:rPr>
          <w:rFonts w:cs="Arial" w:ascii="Arial" w:hAnsi="Arial"/>
        </w:rPr>
      </w:r>
      <w:r>
        <w:rPr>
          <w:rFonts w:cs="Arial" w:ascii="Arial" w:hAnsi="Arial"/>
        </w:rPr>
        <w:fldChar w:fldCharType="end"/>
      </w:r>
      <w:r>
        <w:rPr>
          <w:rFonts w:cs="Arial" w:ascii="Arial" w:hAnsi="Arial"/>
        </w:rPr>
        <w:t xml:space="preserve"> In brief, hospitals were categorized using </w:t>
      </w:r>
      <w:ins w:id="0" w:author="Unknown Author" w:date="2021-12-02T10:33:08Z">
        <w:r>
          <w:rPr>
            <w:rFonts w:cs="Arial" w:ascii="Arial" w:hAnsi="Arial"/>
          </w:rPr>
          <w:t xml:space="preserve">a </w:t>
        </w:r>
      </w:ins>
      <w:r>
        <w:rPr>
          <w:rFonts w:cs="Arial" w:ascii="Arial" w:hAnsi="Arial"/>
        </w:rPr>
        <w:t xml:space="preserve">combination of self-reported pediatric services on the American Hospital Association (AHA) Survey followed by validation using publicly available data on hospital membership in various pediatric programs such as the Children’s Hospital Association, Children’s Oncology Group, and American College of Surgeons National Surgical Quality Improvement Program-Pediatric. Using this methodology, three tiers of hospitals were created.  A final validation used Health Care Cost Institute claims data to determine the proportion of pediatric admissions at each hospital.  </w:t>
      </w:r>
    </w:p>
    <w:p>
      <w:pPr>
        <w:pStyle w:val="Standard"/>
        <w:rPr>
          <w:rFonts w:ascii="Arial" w:hAnsi="Arial" w:cs="Arial"/>
          <w:b/>
          <w:b/>
        </w:rPr>
      </w:pPr>
      <w:r>
        <w:rPr>
          <w:rFonts w:cs="Arial" w:ascii="Arial" w:hAnsi="Arial"/>
          <w:b/>
        </w:rPr>
        <w:t>Outcome Measures</w:t>
      </w:r>
    </w:p>
    <w:p>
      <w:pPr>
        <w:pStyle w:val="Standard"/>
        <w:rPr/>
      </w:pPr>
      <w:r>
        <w:rPr>
          <w:rFonts w:cs="Arial" w:ascii="Arial" w:hAnsi="Arial"/>
        </w:rPr>
        <w:t>Postoperative outcomes were identified using ICD-9 codes using both facility and professional claims for wound complications, surgical site infections, urinary tract infections, renal insufficiency, pneumonia, respiratory failure, sepsis, deep vein thromboses, pulmonary embolism, cardiac complications, intraoperative complications, and 30-day, 60-day, and 90-day readmissions (Supplemental Table 2). Negotiated payment rates and patient characteristics for each procedure were obtained from the HCCI database.</w:t>
      </w:r>
    </w:p>
    <w:p>
      <w:pPr>
        <w:pStyle w:val="Standard"/>
        <w:rPr>
          <w:rFonts w:ascii="Arial" w:hAnsi="Arial" w:cs="Arial"/>
          <w:b/>
          <w:b/>
        </w:rPr>
      </w:pPr>
      <w:r>
        <w:rPr>
          <w:rFonts w:cs="Arial" w:ascii="Arial" w:hAnsi="Arial"/>
          <w:b/>
        </w:rPr>
        <w:t>Statistical Analysis</w:t>
      </w:r>
    </w:p>
    <w:p>
      <w:pPr>
        <w:pStyle w:val="Standard"/>
        <w:rPr/>
      </w:pPr>
      <w:r>
        <w:rPr>
          <w:rFonts w:cs="Arial" w:ascii="Arial" w:hAnsi="Arial"/>
        </w:rPr>
        <w:t>Our statistical analysis proceeds in two steps. First, we test for differences in unadjusted mean payments and quality outcomes by hospital type (CH vs NCH). For a test of differences in complications, we employ the chi squared test; and for a test of differences in prices, we use the t-test as well as the non-parametric Kruskal-Wallis test.</w:t>
      </w:r>
    </w:p>
    <w:p>
      <w:pPr>
        <w:pStyle w:val="Standard"/>
        <w:rPr>
          <w:rFonts w:ascii="Arial" w:hAnsi="Arial" w:cs="Arial"/>
        </w:rPr>
      </w:pPr>
      <w:r>
        <w:rPr>
          <w:rFonts w:cs="Arial" w:ascii="Arial" w:hAnsi="Arial"/>
        </w:rPr>
        <w:t>Second, we examine differences in payments and quality in a regression context, in which we condition on observable patient variables (gender and co-morbidities), procedure type, and hospital characteristics. We employ linear regression models with market, year, and procedure fixed effects to examine differences in mean prices and complication rates conditional on covariates.  More formally, we estimate by ordinary least squares (OLS) the following regression model:</w:t>
      </w:r>
    </w:p>
    <w:p>
      <w:pPr>
        <w:pStyle w:val="Standard"/>
        <w:rPr>
          <w:rFonts w:ascii="Arial" w:hAnsi="Arial" w:cs="Arial"/>
        </w:rPr>
      </w:pPr>
      <w:r>
        <w:rPr/>
      </w:r>
      <m:oMath xmlns:m="http://schemas.openxmlformats.org/officeDocument/2006/math">
        <m:sSub>
          <m:e>
            <m:r>
              <w:rPr>
                <w:rFonts w:ascii="Cambria Math" w:hAnsi="Cambria Math"/>
              </w:rPr>
              <m:t xml:space="preserve">y</m:t>
            </m:r>
          </m:e>
          <m:sub>
            <m:r>
              <w:rPr>
                <w:rFonts w:ascii="Cambria Math" w:hAnsi="Cambria Math"/>
              </w:rPr>
              <m:t xml:space="preserve">i</m:t>
            </m:r>
            <m:d>
              <m:dPr>
                <m:begChr m:val="("/>
                <m:endChr m:val=")"/>
              </m:dPr>
              <m:e>
                <m:r>
                  <w:rPr>
                    <w:rFonts w:ascii="Cambria Math" w:hAnsi="Cambria Math"/>
                  </w:rPr>
                  <m:t xml:space="preserve">hmg</m:t>
                </m:r>
              </m:e>
            </m:d>
            <m:r>
              <w:rPr>
                <w:rFonts w:ascii="Cambria Math" w:hAnsi="Cambria Math"/>
              </w:rPr>
              <m:t xml:space="preserve">t</m:t>
            </m:r>
          </m:sub>
        </m:sSub>
        <m:r>
          <w:rPr>
            <w:rFonts w:ascii="Cambria Math" w:hAnsi="Cambria Math"/>
          </w:rPr>
          <m:t xml:space="preserve">=</m:t>
        </m:r>
        <m:r>
          <w:rPr>
            <w:rFonts w:ascii="Cambria Math" w:hAnsi="Cambria Math"/>
          </w:rPr>
          <m:t xml:space="preserve">β</m:t>
        </m:r>
        <m:sSub>
          <m:e>
            <m:r>
              <w:rPr>
                <w:rFonts w:ascii="Cambria Math" w:hAnsi="Cambria Math"/>
              </w:rPr>
              <m:t xml:space="preserve">x</m:t>
            </m:r>
          </m:e>
          <m:sub>
            <m:r>
              <w:rPr>
                <w:rFonts w:ascii="Cambria Math" w:hAnsi="Cambria Math"/>
              </w:rPr>
              <m:t xml:space="preserve">it</m:t>
            </m:r>
          </m:sub>
        </m:sSub>
        <m:r>
          <w:rPr>
            <w:rFonts w:ascii="Cambria Math" w:hAnsi="Cambria Math"/>
          </w:rPr>
          <m:t xml:space="preserve">+</m:t>
        </m:r>
        <m:r>
          <w:rPr>
            <w:rFonts w:ascii="Cambria Math" w:hAnsi="Cambria Math"/>
          </w:rPr>
          <m:t xml:space="preserve">γ</m:t>
        </m:r>
        <m:sSub>
          <m:e>
            <m:r>
              <w:rPr>
                <w:rFonts w:ascii="Cambria Math" w:hAnsi="Cambria Math"/>
              </w:rPr>
              <m:t xml:space="preserve">z</m:t>
            </m:r>
          </m:e>
          <m:sub>
            <m:r>
              <w:rPr>
                <w:rFonts w:ascii="Cambria Math" w:hAnsi="Cambria Math"/>
              </w:rPr>
              <m:t xml:space="preserve">ht</m:t>
            </m:r>
          </m:sub>
        </m:sSub>
        <m:r>
          <w:rPr>
            <w:rFonts w:ascii="Cambria Math" w:hAnsi="Cambria Math"/>
          </w:rPr>
          <m:t xml:space="preserve">+</m:t>
        </m:r>
        <m:r>
          <w:rPr>
            <w:rFonts w:ascii="Cambria Math" w:hAnsi="Cambria Math"/>
          </w:rPr>
          <m:t xml:space="preserve">λ</m:t>
        </m:r>
        <m:sSub>
          <m:e>
            <m:r>
              <w:rPr>
                <w:rFonts w:ascii="Cambria Math" w:hAnsi="Cambria Math"/>
              </w:rPr>
              <m:t xml:space="preserve">w</m:t>
            </m:r>
          </m:e>
          <m:sub>
            <m:r>
              <w:rPr>
                <w:rFonts w:ascii="Cambria Math" w:hAnsi="Cambria Math"/>
              </w:rPr>
              <m:t xml:space="preserve">mt</m:t>
            </m:r>
          </m:sub>
        </m:sSub>
        <m:r>
          <w:rPr>
            <w:rFonts w:ascii="Cambria Math" w:hAnsi="Cambria Math"/>
          </w:rPr>
          <m:t xml:space="preserve">+</m:t>
        </m:r>
        <m:r>
          <w:rPr>
            <w:rFonts w:ascii="Cambria Math" w:hAnsi="Cambria Math"/>
          </w:rPr>
          <m:t xml:space="preserve">δ</m:t>
        </m:r>
        <m:sSub>
          <m:e>
            <m:r>
              <w:rPr>
                <w:rFonts w:ascii="Cambria Math" w:hAnsi="Cambria Math"/>
              </w:rPr>
              <m:t xml:space="preserve">CH</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it</m:t>
            </m:r>
          </m:sub>
        </m:sSub>
      </m:oMath>
    </w:p>
    <w:p>
      <w:pPr>
        <w:pStyle w:val="Standard"/>
        <w:rPr>
          <w:rFonts w:ascii="Arial" w:hAnsi="Arial" w:cs="Arial"/>
        </w:rPr>
      </w:pPr>
      <w:r>
        <w:rPr>
          <w:rFonts w:cs="Arial" w:ascii="Arial" w:hAnsi="Arial"/>
        </w:rPr>
        <w:t xml:space="preserve">where </w:t>
      </w:r>
      <w:r>
        <w:rPr/>
      </w:r>
      <m:oMath xmlns:m="http://schemas.openxmlformats.org/officeDocument/2006/math">
        <m:sSub>
          <m:e>
            <m:r>
              <w:rPr>
                <w:rFonts w:ascii="Cambria Math" w:hAnsi="Cambria Math"/>
              </w:rPr>
              <m:t xml:space="preserve">y</m:t>
            </m:r>
          </m:e>
          <m:sub>
            <m:r>
              <w:rPr>
                <w:rFonts w:ascii="Cambria Math" w:hAnsi="Cambria Math"/>
              </w:rPr>
              <m:t xml:space="preserve">i</m:t>
            </m:r>
            <m:d>
              <m:dPr>
                <m:begChr m:val="("/>
                <m:endChr m:val=")"/>
              </m:dPr>
              <m:e>
                <m:r>
                  <w:rPr>
                    <w:rFonts w:ascii="Cambria Math" w:hAnsi="Cambria Math"/>
                  </w:rPr>
                  <m:t xml:space="preserve">hmg</m:t>
                </m:r>
              </m:e>
            </m:d>
            <m:r>
              <w:rPr>
                <w:rFonts w:ascii="Cambria Math" w:hAnsi="Cambria Math"/>
              </w:rPr>
              <m:t xml:space="preserve">t</m:t>
            </m:r>
          </m:sub>
        </m:sSub>
      </m:oMath>
      <w:r>
        <w:rPr>
          <w:rFonts w:cs="Arial" w:ascii="Arial" w:hAnsi="Arial"/>
        </w:rPr>
        <w:t xml:space="preserve"> denotes the outcome (log price, 90-day readmission, or 90-day complication) for patient i with insurance product g at hospital h, market m, and year</w:t>
      </w:r>
      <w:ins w:id="1" w:author="Unknown Author" w:date="2021-12-02T10:33:15Z">
        <w:r>
          <w:rPr>
            <w:rFonts w:cs="Arial" w:ascii="Arial" w:hAnsi="Arial"/>
          </w:rPr>
          <w:t>/</w:t>
        </w:r>
      </w:ins>
      <w:ins w:id="2" w:author="Unknown Author" w:date="2021-12-02T10:33:15Z">
        <w:r>
          <w:rPr>
            <w:rFonts w:cs="Arial" w:ascii="Arial" w:hAnsi="Arial"/>
          </w:rPr>
          <w:t>month</w:t>
        </w:r>
      </w:ins>
      <w:r>
        <w:rPr>
          <w:rFonts w:cs="Arial" w:ascii="Arial" w:hAnsi="Arial"/>
        </w:rPr>
        <w:t xml:space="preserve"> t; </w:t>
      </w:r>
      <w:r>
        <w:rPr/>
      </w:r>
      <m:oMath xmlns:m="http://schemas.openxmlformats.org/officeDocument/2006/math">
        <m:sSub>
          <m:e>
            <m:r>
              <w:rPr>
                <w:rFonts w:ascii="Cambria Math" w:hAnsi="Cambria Math"/>
              </w:rPr>
              <m:t xml:space="preserve">x</m:t>
            </m:r>
          </m:e>
          <m:sub>
            <m:r>
              <w:rPr>
                <w:rFonts w:ascii="Cambria Math" w:hAnsi="Cambria Math"/>
              </w:rPr>
              <m:t xml:space="preserve">it</m:t>
            </m:r>
          </m:sub>
        </m:sSub>
      </m:oMath>
      <w:r>
        <w:rPr>
          <w:rFonts w:cs="Arial" w:ascii="Arial" w:hAnsi="Arial"/>
        </w:rPr>
        <w:t xml:space="preserve"> denotes patient and procedure characteristics including an indicator for the procedure, an indicator for whether the patient has any complex chronic conditions, an indicator for the inpatient vs outpatient setting, and an indicator for whether the patient is female; </w:t>
      </w:r>
      <w:r>
        <w:rPr/>
      </w:r>
      <m:oMath xmlns:m="http://schemas.openxmlformats.org/officeDocument/2006/math">
        <m:sSub>
          <m:e>
            <m:r>
              <w:rPr>
                <w:rFonts w:ascii="Cambria Math" w:hAnsi="Cambria Math"/>
              </w:rPr>
              <m:t xml:space="preserve">z</m:t>
            </m:r>
          </m:e>
          <m:sub>
            <m:r>
              <w:rPr>
                <w:rFonts w:ascii="Cambria Math" w:hAnsi="Cambria Math"/>
              </w:rPr>
              <m:t xml:space="preserve">ht</m:t>
            </m:r>
          </m:sub>
        </m:sSub>
      </m:oMath>
      <w:r>
        <w:rPr>
          <w:rFonts w:cs="Arial" w:ascii="Arial" w:hAnsi="Arial"/>
        </w:rPr>
        <w:t xml:space="preserve"> denotes hospital characteristics from the AHA survey data, including bed size, number of nurse, physician, resident, and other full time equivalents, total hospital discharges, total hospital Medicare discharges, and total hospital Medicaid discharges; </w:t>
      </w:r>
      <w:r>
        <w:rPr/>
      </w:r>
      <m:oMath xmlns:m="http://schemas.openxmlformats.org/officeDocument/2006/math">
        <m:sSub>
          <m:e>
            <m:r>
              <w:rPr>
                <w:rFonts w:ascii="Cambria Math" w:hAnsi="Cambria Math"/>
              </w:rPr>
              <m:t xml:space="preserve">w</m:t>
            </m:r>
          </m:e>
          <m:sub>
            <m:r>
              <w:rPr>
                <w:rFonts w:ascii="Cambria Math" w:hAnsi="Cambria Math"/>
              </w:rPr>
              <m:t xml:space="preserve">mt</m:t>
            </m:r>
          </m:sub>
        </m:sSub>
      </m:oMath>
      <w:r>
        <w:rPr>
          <w:rFonts w:cs="Arial" w:ascii="Arial" w:hAnsi="Arial"/>
        </w:rPr>
        <w:t xml:space="preserve"> denotes market-level variables from the American Community Survey, including percentage of residents of different age categories, race, income, and education; CH denotes an indicator for whether the hospital is a children's hospital; </w:t>
      </w:r>
      <w:r>
        <w:rPr/>
      </w:r>
      <m:oMath xmlns:m="http://schemas.openxmlformats.org/officeDocument/2006/math">
        <m:sSub>
          <m:e>
            <m:r>
              <w:rPr>
                <w:rFonts w:ascii="Cambria Math" w:hAnsi="Cambria Math"/>
              </w:rPr>
              <m:t xml:space="preserve">θ</m:t>
            </m:r>
          </m:e>
          <m:sub>
            <m:r>
              <w:rPr>
                <w:rFonts w:ascii="Cambria Math" w:hAnsi="Cambria Math"/>
              </w:rPr>
              <m:t xml:space="preserve">g</m:t>
            </m:r>
          </m:sub>
        </m:sSub>
      </m:oMath>
      <w:r>
        <w:rPr>
          <w:rFonts w:cs="Arial" w:ascii="Arial" w:hAnsi="Arial"/>
        </w:rPr>
        <w:t xml:space="preserve"> and </w:t>
      </w:r>
      <w:r>
        <w:rPr/>
      </w:r>
      <m:oMath xmlns:m="http://schemas.openxmlformats.org/officeDocument/2006/math">
        <m:sSub>
          <m:e>
            <m:r>
              <w:rPr>
                <w:rFonts w:ascii="Cambria Math" w:hAnsi="Cambria Math"/>
              </w:rPr>
              <m:t xml:space="preserve">θ</m:t>
            </m:r>
          </m:e>
          <m:sub>
            <m:r>
              <w:rPr>
                <w:rFonts w:ascii="Cambria Math" w:hAnsi="Cambria Math"/>
              </w:rPr>
              <m:t xml:space="preserve">t</m:t>
            </m:r>
          </m:sub>
        </m:sSub>
      </m:oMath>
      <w:r>
        <w:rPr>
          <w:rFonts w:cs="Arial" w:ascii="Arial" w:hAnsi="Arial"/>
        </w:rPr>
        <w:t xml:space="preserve"> capture fixed effects for the patient's insurance product (the insurance group ID) and year/month fixed effects; and </w:t>
      </w:r>
      <w:r>
        <w:rPr/>
      </w:r>
      <m:oMath xmlns:m="http://schemas.openxmlformats.org/officeDocument/2006/math">
        <m:sSub>
          <m:e>
            <m:r>
              <w:rPr>
                <w:rFonts w:ascii="Cambria Math" w:hAnsi="Cambria Math"/>
              </w:rPr>
              <m:t xml:space="preserve">ϵ</m:t>
            </m:r>
          </m:e>
          <m:sub>
            <m:r>
              <w:rPr>
                <w:rFonts w:ascii="Cambria Math" w:hAnsi="Cambria Math"/>
              </w:rPr>
              <m:t xml:space="preserve">it</m:t>
            </m:r>
          </m:sub>
        </m:sSub>
      </m:oMath>
      <w:r>
        <w:rPr>
          <w:rFonts w:cs="Arial" w:ascii="Arial" w:hAnsi="Arial"/>
        </w:rPr>
        <w:t xml:space="preserve"> is an error term. Standard errors are robust to heteroskedasticity and clustering at the hospital level.</w:t>
      </w:r>
    </w:p>
    <w:p>
      <w:pPr>
        <w:pStyle w:val="Standard"/>
        <w:rPr>
          <w:rFonts w:ascii="Arial" w:hAnsi="Arial" w:cs="Arial"/>
        </w:rPr>
      </w:pPr>
      <w:r>
        <w:rPr>
          <w:rFonts w:cs="Arial" w:ascii="Arial" w:hAnsi="Arial"/>
        </w:rPr>
        <w:t>The regression specification includes a set of indicator variables for the care setting (inpatient vs outpatient) and the specific procedure; however, these indicator variables likely do not fully capture important differences between CH and NCH. Therefore, in addition to an overall analysis of all procedures and all settings, we estimate this regression separately for each procedure and separately for the inpatient and outpatient settings. There are 26 such regressions in all, but not all results are available for these individual analyses due to small sample sizes.</w:t>
      </w:r>
    </w:p>
    <w:p>
      <w:pPr>
        <w:pStyle w:val="Standard"/>
        <w:rPr/>
      </w:pPr>
      <w:r>
        <w:rPr>
          <w:rFonts w:cs="Arial" w:ascii="Arial" w:hAnsi="Arial"/>
        </w:rPr>
        <w:t>All HCCI data were accessed remotely via Citrix Workspace. The claims data are stored in a Vertica database, from which an analytic dataset was created and managed using SAS version 9.4 (SAS Institute Inc, Cary, NC). All statistical analyses were performed using Stata version 15 (StataCorp) and R (the R Project for Statistical Computing).</w:t>
      </w:r>
    </w:p>
    <w:p>
      <w:pPr>
        <w:pStyle w:val="Standard"/>
        <w:rPr>
          <w:rFonts w:ascii="Arial" w:hAnsi="Arial" w:cs="Arial"/>
          <w:b/>
          <w:b/>
        </w:rPr>
      </w:pPr>
      <w:r>
        <w:rPr>
          <w:rFonts w:cs="Arial" w:ascii="Arial" w:hAnsi="Arial"/>
          <w:b/>
        </w:rPr>
        <w:t xml:space="preserve">RESULTS </w:t>
      </w:r>
    </w:p>
    <w:p>
      <w:pPr>
        <w:pStyle w:val="Standard"/>
        <w:rPr>
          <w:rFonts w:ascii="Arial" w:hAnsi="Arial" w:cs="Arial"/>
          <w:b/>
          <w:b/>
        </w:rPr>
      </w:pPr>
      <w:r>
        <w:rPr>
          <w:rFonts w:cs="Arial" w:ascii="Arial" w:hAnsi="Arial"/>
          <w:b/>
        </w:rPr>
        <w:t xml:space="preserve">Patient and Hospital Characteristics </w:t>
      </w:r>
    </w:p>
    <w:p>
      <w:pPr>
        <w:pStyle w:val="Standard"/>
        <w:rPr>
          <w:rFonts w:ascii="Arial" w:hAnsi="Arial" w:cs="Arial"/>
        </w:rPr>
      </w:pPr>
      <w:r>
        <w:rPr>
          <w:rFonts w:cs="Arial" w:ascii="Arial" w:hAnsi="Arial"/>
        </w:rPr>
        <w:t xml:space="preserve">Of the 67,939,211 patients represented in HCCI data spanning from January 1, 2010 to December 31, 2015, 22,878,572 (33.7%) were 18 years or less. Of these patients, 368,220 (1.6%) were identified to have undergone one of the index surgical procedures of interest. This cohort of patients was assigned to CH, subdivided into Tier A (CH-A) (freestanding children’s hospital) or Tier B (CH-B) (children’s hospital attached to adult hospital), or NCH. There were 118,977 (32.3%) patients in CH-A, 75,256 (20.4%) patients in CH-B, and 173,987 (47.3%) patients in NCH who underwent one of the index surgical procedures. (Figure 1). </w:t>
      </w:r>
    </w:p>
    <w:p>
      <w:pPr>
        <w:pStyle w:val="Standard"/>
        <w:rPr>
          <w:rFonts w:ascii="Arial" w:hAnsi="Arial" w:cs="Arial"/>
        </w:rPr>
      </w:pPr>
      <w:r>
        <w:rPr>
          <w:rFonts w:cs="Arial" w:ascii="Arial" w:hAnsi="Arial"/>
        </w:rPr>
        <w:t xml:space="preserve">The 368,220 patients included in this analysis were seen across 12,669 hospitals. 280 (2.2%) were Tier A Children’s Hospitals, 1,079 (8.5%) were Tier B Children’s Hospitals, and 11,310 (89.3%) were Non-Children’s Hospitals. 61% of the patients were male at CH-A, 63% at CH-B, and 58% at NCH. The average number of beds at CH-A was 263, CH-B was 647, and NCH was 210. 98% of CH-A were nonprofit hospitals whereas 72% of CH-B and NCH were nonprofit. Teaching institutions made up 36% of CH-A, 56% of CH-B, and 6% of NCH (Table 1). </w:t>
      </w:r>
    </w:p>
    <w:p>
      <w:pPr>
        <w:pStyle w:val="Standard"/>
        <w:rPr>
          <w:rFonts w:ascii="Arial" w:hAnsi="Arial" w:cs="Arial"/>
          <w:b/>
          <w:b/>
          <w:bCs/>
        </w:rPr>
      </w:pPr>
      <w:r>
        <w:rPr>
          <w:rFonts w:cs="Arial" w:ascii="Arial" w:hAnsi="Arial"/>
          <w:b/>
          <w:bCs/>
        </w:rPr>
        <w:t>Surgical Procedures</w:t>
      </w:r>
    </w:p>
    <w:p>
      <w:pPr>
        <w:pStyle w:val="Standard"/>
        <w:rPr>
          <w:rFonts w:ascii="Arial" w:hAnsi="Arial" w:cs="Arial"/>
        </w:rPr>
      </w:pPr>
      <w:r>
        <w:rPr>
          <w:rFonts w:cs="Arial" w:ascii="Arial" w:hAnsi="Arial"/>
        </w:rPr>
        <w:t xml:space="preserve">A variety of surgical procedures across multiple pediatric surgical subspecialties were evaluated. Tonsillectomy and adenoidectomy was the most common procedure performed with 104,163 cases, 27.5% were performed at CH-A, 17.6% at CH-B, and 54.9% at NCH. Cholecystectomy was the least common procedure with 426 cases, 17.8% were performed at CH-A, 20.4% at CH-B, and 61.7% at NCH. There were 45,565 patients who had concurrent procedures done under the same anesthetic, 31.5% at CH-A, 20.4% at CH-B, and 48.1% at NCH. (Table 1) </w:t>
      </w:r>
    </w:p>
    <w:p>
      <w:pPr>
        <w:pStyle w:val="Standard"/>
        <w:rPr>
          <w:rFonts w:ascii="Arial" w:hAnsi="Arial" w:cs="Arial"/>
          <w:b/>
          <w:b/>
          <w:bCs/>
        </w:rPr>
      </w:pPr>
      <w:r>
        <w:rPr>
          <w:rFonts w:cs="Arial" w:ascii="Arial" w:hAnsi="Arial"/>
          <w:b/>
          <w:bCs/>
        </w:rPr>
        <w:t>Payments</w:t>
      </w:r>
    </w:p>
    <w:p>
      <w:pPr>
        <w:pStyle w:val="Standard"/>
        <w:rPr>
          <w:rFonts w:ascii="Arial" w:hAnsi="Arial" w:cs="Arial"/>
        </w:rPr>
      </w:pPr>
      <w:r>
        <w:rPr>
          <w:rFonts w:cs="Arial" w:ascii="Arial" w:hAnsi="Arial"/>
          <w:bCs/>
        </w:rPr>
        <w:t>The mean payment from commercial insurers for all procedures evaluated was $6,553.56 (SD $6,399.97) at CH-A, $5,847.50 (SD $4,947.47) at CH-B, and $5,034.25 (SD $4,787.07) at NCH. Appendectomy for acute appendicitis had the largest difference in payments with CH-A receiving $5,618.75 more in payment than NCH. Posterior spinal fusion for scoliosis was the only procedure where NCH received higher payments than CH, with NCH receiving $406.50 more than CH-A and $1,947.06 more than CH-B (Figure 2).</w:t>
      </w:r>
      <w:bookmarkStart w:id="3" w:name="_Hlk78265647"/>
      <w:bookmarkEnd w:id="3"/>
    </w:p>
    <w:p>
      <w:pPr>
        <w:pStyle w:val="Standard"/>
        <w:rPr>
          <w:rFonts w:ascii="Arial" w:hAnsi="Arial" w:cs="Arial"/>
          <w:b/>
          <w:b/>
          <w:bCs/>
        </w:rPr>
      </w:pPr>
      <w:r>
        <w:rPr>
          <w:rFonts w:cs="Arial" w:ascii="Arial" w:hAnsi="Arial"/>
          <w:b/>
          <w:bCs/>
        </w:rPr>
        <w:t xml:space="preserve">Complications </w:t>
      </w:r>
    </w:p>
    <w:p>
      <w:pPr>
        <w:pStyle w:val="Normal"/>
        <w:rPr>
          <w:rFonts w:ascii="Arial" w:hAnsi="Arial" w:cs="Arial"/>
        </w:rPr>
      </w:pPr>
      <w:r>
        <w:rPr>
          <w:rFonts w:cs="Arial" w:ascii="Arial" w:hAnsi="Arial"/>
        </w:rPr>
        <w:t xml:space="preserve">There was no significant difference in the rate of surgical complications or readmissions within 30, 60, or 90 days of surgery at any of the hospital types. The overall complication rate was 0.004±0.06 at CH-A, 0.01±0.07 at CH-B, and 0.003±0.06 at NCH. Readmission rates at 30, 60, and 90 days were the same at all hospitals (Table 2). </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Log Negotiated Hospital Payments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After adjusting for zip code, year</w:t>
      </w:r>
      <w:ins w:id="3" w:author="Unknown Author" w:date="2021-12-02T10:34:35Z">
        <w:r>
          <w:rPr>
            <w:rFonts w:cs="Arial" w:ascii="Arial" w:hAnsi="Arial"/>
          </w:rPr>
          <w:t xml:space="preserve">, </w:t>
        </w:r>
      </w:ins>
      <w:ins w:id="4" w:author="Unknown Author" w:date="2021-12-02T10:34:35Z">
        <w:r>
          <w:rPr>
            <w:rFonts w:cs="Arial" w:ascii="Arial" w:hAnsi="Arial"/>
          </w:rPr>
          <w:t>month</w:t>
        </w:r>
      </w:ins>
      <w:r>
        <w:rPr>
          <w:rFonts w:cs="Arial" w:ascii="Arial" w:hAnsi="Arial"/>
        </w:rPr>
        <w:t xml:space="preserve">, surgery, surgery setting, and observable patient, hospital, and county characteristics, we estimated that payments for inpatient common procedures were 39% higher at CH-A than at NCH and 2% lower at CH-B than NCH. Payments for outpatient common procedures were 34% higher at CH-A than at NCH and 3% higher at CH-B than NCH. Inpatient and outpatient appendectomy, humerus fracture repair, and tonsillectomy payments were higher at CH-A than NCH. Inpatient appendectomy, humerus fracture repair, and tonsillectomy payments were lower at CH-B than NCH. Outpatient appendectomy, humerus fracture repair, and tonsillectomy payments were higher at CH-B than NCH (Table 3). </w:t>
      </w:r>
      <w:r>
        <w:br w:type="page"/>
      </w:r>
    </w:p>
    <w:p>
      <w:pPr>
        <w:pStyle w:val="Standard"/>
        <w:rPr>
          <w:rFonts w:ascii="Arial" w:hAnsi="Arial" w:cs="Arial"/>
          <w:b/>
          <w:b/>
        </w:rPr>
      </w:pPr>
      <w:r>
        <w:rPr>
          <w:rFonts w:cs="Arial" w:ascii="Arial" w:hAnsi="Arial"/>
          <w:b/>
        </w:rPr>
        <w:t>DISCUSSION</w:t>
      </w:r>
    </w:p>
    <w:p>
      <w:pPr>
        <w:pStyle w:val="Standard"/>
        <w:rPr/>
      </w:pPr>
      <w:r>
        <w:rPr>
          <w:rFonts w:cs="Arial" w:ascii="Arial" w:hAnsi="Arial"/>
        </w:rPr>
        <w:t>There is an increasing desire on the part of consumers to understand the value proposition for rising healthcare expenditures in terms of clinical outcomes and costs.</w:t>
      </w:r>
      <w:r>
        <w:fldChar w:fldCharType="begin"/>
      </w:r>
      <w:r>
        <w:rPr>
          <w:rFonts w:cs="Arial" w:ascii="Arial" w:hAnsi="Arial"/>
        </w:rPr>
        <w:instrText>ADDIN CSL_CITATION {"citationItems":[{"id":"ITEM-1","itemData":{"DOI":"10.1056/NEJMP1310419","ISSN":"1533-4406","PMID":"24131139","abstract":"« As patients become more sophisticated purchasers of health care, they will push competition in health care delivery to look increasingly like that in consumer-goods industries. This competition could lead to product offerings that appeal to consumers with different needs. While some patients may seek greater odds of survival, others may seek a faster return to work or lower out-of-pocket costs. These options are at the core of “patient-centered” care. To move health care in this direction, public reporting must shift from “one size somewhat fits all” to an approach that reports metrics reflecting the varied concerns and preferences of consumers. With better information, millions more patients can become smart shoppers and, in the process, help bend the health care cost curve. »","author":[{"dropping-particle":"","family":"RS","given":"Huckman","non-dropping-particle":"","parse-names":false,"suffix":""},{"dropping-particle":"","family":"MA","given":"Kelley","non-dropping-particle":"","parse-names":false,"suffix":""}],"container-title":"The New England journal of medicine","id":"ITEM-1","issue":"20","issued":{"date-parts":[["2013","11","14"]]},"page":"1875-1877","publisher":"N Engl J Med","title":"Public reporting, consumerism, and patient empowerment","type":"article-journal","volume":"369"},"uris":["http://www.mendeley.com/documents/?uuid=28a8d613-02bb-39d8-9a7c-5eebc0a761b3"]}],"mendeley":{"formattedCitation":"&lt;sup&gt;13&lt;/sup&gt;","plainTextFormattedCitation":"13","previouslyFormattedCitation":"&lt;sup&gt;13&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13</w:t>
      </w:r>
      <w:r>
        <w:rPr>
          <w:rFonts w:cs="Arial" w:ascii="Arial" w:hAnsi="Arial"/>
        </w:rPr>
      </w:r>
      <w:r>
        <w:rPr>
          <w:rFonts w:cs="Arial" w:ascii="Arial" w:hAnsi="Arial"/>
        </w:rPr>
        <w:fldChar w:fldCharType="end"/>
      </w:r>
      <w:r>
        <w:rPr>
          <w:rFonts w:cs="Arial" w:ascii="Arial" w:hAnsi="Arial"/>
        </w:rPr>
        <w:t xml:space="preserve"> Value-based purchasing strategies for employer health plans have been discussed for over a decade but have been slow in adoption.</w:t>
      </w:r>
      <w:r>
        <w:fldChar w:fldCharType="begin"/>
      </w:r>
      <w:r>
        <w:rPr>
          <w:rFonts w:cs="Arial" w:ascii="Arial" w:hAnsi="Arial"/>
        </w:rPr>
        <w:instrText>ADDIN CSL_CITATION {"citationItems":[{"id":"ITEM-1","itemData":{"DOI":"10.1001/JAMA.298.19.2281","ISSN":"1538-3598","PMID":"18029832","abstract":"Context: Value-based purchasing by employers has often been portrayed as the lynchpin to quality improvement in a market-based health care system. Although a small group of the largest national employers has been actively engaged in promoting quality measurement, reporting, and pay for performance, it is unknown whether these ideas have significantly permeated employer-sponsored health benefit purchasing. Objective: To provide systematic descriptions and analyses of value-based purchasing and related efforts to improve quality of care by health care purchasers. Design, Setting, and Participants: We conducted telephone interviews with executives at 609 of the largest employers across 41 US markets between July 2005 and March 2006. The 41 randomly selected markets have at least 100 000 persons enrolled in health maintenance organizations, include approximately 91% of individuals enrolled in health maintenance organizations nationally, and represent roughly 78% of the US metropolitan population. Using the Dun &amp; Bradstreet database of US employers, we identified the 26 largest firms in each market. Firms ranged in size from 60 to 250 000 employees. Main Outcome Measure: The degree to which value-based purchasing and related strategies are reported being used by employers. Percentages were weighted by number of employees. Results: Of 1041 companies contacted, 609 employer representatives completed the survey (response rate, 64%). A large percentage of surveyed executives reported that they examine health plan quality data (269 respondents; 65% [95% confidence interval {CI}, 57%-74%]; P&lt;.001), but few reported using it for performance rewards (49 respondents; 17% [95% CI, 7%-27%]; P=.008) or to influence employees (71 respondents; 23% [95% CI, 13%-33%]). Physician quality information is even less commonly examined (71 respondents; 16% [95% CI, 9%-23%]) or used by employers to reward performance (8 respondents; 2% [95% CI, 0%-3%]) or influence employee choice of providers (34 respondents; 8% [95% CI, 3%-12%]). Conclusion: Surveyed employers as a whole do not appear to be individually implementing incentives and programs in line with value-based purchasing ideals. ©2007 American Medical Association. All rights reserved.","author":[{"dropping-particle":"","family":"MB","given":"Rosenthal","non-dropping-particle":"","parse-names":false,"suffix":""},{"dropping-particle":"","family":"BE","given":"Landon","non-dropping-particle":"","parse-names":false,"suffix":""},{"dropping-particle":"","family":"SL","given":"Normand","non-dropping-particle":"","parse-names":false,"suffix":""},{"dropping-particle":"","family":"RG","given":"Frank","non-dropping-particle":"","parse-names":false,"suffix":""},{"dropping-particle":"","family":"TS","given":"Ahmad","non-dropping-particle":"","parse-names":false,"suffix":""},{"dropping-particle":"","family":"AM","given":"Epstein","non-dropping-particle":"","parse-names":false,"suffix":""}],"container-title":"JAMA","id":"ITEM-1","issue":"19","issued":{"date-parts":[["2007","11","21"]]},"page":"2281-2288","publisher":"JAMA","title":"Employers' use of value-based purchasing strategies","type":"article-journal","volume":"298"},"uris":["http://www.mendeley.com/documents/?uuid=95e92883-c20b-384f-adee-1bc8d4644019"]},{"id":"ITEM-2","itemData":{"DOI":"10.1056/NEJMP0904131","abstract":"Michael Porter writes that the only way to truly contain costs in health care is to improve outcomes. He discusses how we can achieve universal coverage in a way that will support, rather than impe...","author":[{"dropping-particle":"","family":"Porter","given":"Michael E.","non-dropping-particle":"","parse-names":false,"suffix":""}],"container-title":"http://dx.doi.org/10.1056/NEJMp0904131","id":"ITEM-2","issue":"2","issued":{"date-parts":[["2009","12","16"]]},"page":"109-112","publisher":" Massachusetts Medical Society ","title":"A Strategy for Health Care Reform — Toward a Value-Based System","type":"article-journal","volume":"361"},"uris":["http://www.mendeley.com/documents/?uuid=fbfae438-6846-399c-8125-50444443cc81"]}],"mendeley":{"formattedCitation":"&lt;sup&gt;21,22&lt;/sup&gt;","plainTextFormattedCitation":"21,22","previouslyFormattedCitation":"&lt;sup&gt;21,22&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21,22</w:t>
      </w:r>
      <w:r>
        <w:rPr>
          <w:rFonts w:cs="Arial" w:ascii="Arial" w:hAnsi="Arial"/>
        </w:rPr>
      </w:r>
      <w:r>
        <w:rPr>
          <w:rFonts w:cs="Arial" w:ascii="Arial" w:hAnsi="Arial"/>
        </w:rPr>
        <w:fldChar w:fldCharType="end"/>
      </w:r>
      <w:r>
        <w:rPr>
          <w:rFonts w:cs="Arial" w:ascii="Arial" w:hAnsi="Arial"/>
        </w:rPr>
        <w:t xml:space="preserve">  The slow adoption surrounds poor definitions of value both in terms of outcome and costs.  Our study demonstrates that for commonly performed pediatric procedures, CH have comparable clinical outcomes, higher costs based on actual payment data, and, thus, lower value compared to NCH. To our knowledge, no prior studies have examined the value of CH for commonly performed procedures using payment data.</w:t>
      </w:r>
    </w:p>
    <w:p>
      <w:pPr>
        <w:pStyle w:val="Standard"/>
        <w:rPr/>
      </w:pPr>
      <w:r>
        <w:rPr>
          <w:rFonts w:cs="Arial" w:ascii="Arial" w:hAnsi="Arial"/>
        </w:rPr>
        <w:t>Prior studies attempting to assess value rely upon costs estimated using hospital-level charges rather than actual payments.</w:t>
      </w:r>
      <w:r>
        <w:fldChar w:fldCharType="begin"/>
      </w:r>
      <w:r>
        <w:rPr>
          <w:rFonts w:cs="Arial" w:ascii="Arial" w:hAnsi="Arial"/>
        </w:rPr>
        <w:instrText>ADDIN CSL_CITATION {"citationItems":[{"id":"ITEM-1","itemData":{"DOI":"10.1001/JAMA.2016.12226","ISSN":"0098-7484","abstract":"&lt;h3&gt;Importance&lt;/h3&gt;&lt;p&gt;Transformation of US health care from volume to value requires meaningful quantification of costs and outcomes at the level of individual patients.&lt;/p&gt;&lt;h3&gt;Objective&lt;/h3&gt;&lt;p&gt;To measure the association of a value-driven outcomes tool that allocates costs of care and quality measures to individual patient encounters with cost reduction and health outcome optimization.&lt;/p&gt;&lt;h3&gt;Design, Setting, and Participants&lt;/h3&gt;&lt;p&gt;Uncontrolled, pre-post, longitudinal, observational study measuring quality and outcomes relative to cost from 2012 to 2016 at University of Utah Health Care. Clinical improvement projects included total hip and knee joint replacement, hospitalist laboratory utilization, and management of sepsis.&lt;/p&gt;&lt;h3&gt;Exposures&lt;/h3&gt;&lt;p&gt;Physicians were given access to a tool with information about outcomes, costs (not charges), and variation and partnered with process improvement experts.&lt;/p&gt;&lt;h3&gt;Main Outcomes and Measures&lt;/h3&gt;&lt;p&gt;Total and component inpatient and outpatient direct costs across departments; cost variability for Medicare severity diagnosis related groups measured as coefficient of variation (CV); and care costs and composite quality indexes.&lt;/p&gt;&lt;h3&gt;Results&lt;/h3&gt;&lt;p&gt;From July 1, 2014, to June 30, 2015, there were 1.7 million total patient visits, including 34 000 inpatient discharges. Professional costs accounted for 24.3% of total costs for inpatient episodes ($114.4 million of $470.4 million) and 41.9% of total costs for outpatient visits ($231.7 million of $553.1 million). For Medicare severity diagnosis related groups with the highest total direct costs, cost variability was highest for postoperative infection (CV = 1.71) and sepsis (CV = 1.37) and among the lowest for organ transplantation (CV ≤ 0.43). For total joint replacement, a composite quality index was 54% at baseline (n = 233 encounters) and 80% 1 year into the implementation (n = 188 encounters) (absolute change, 26%; 95% CI, 18%-35%;&lt;i&gt;P&lt;/i&gt; &amp;lt; .001). Compared with the baseline year, mean direct costs were 7% lower in the implementation year (95% CI, 3%-11%;&lt;i&gt;P&lt;/i&gt; &amp;lt; .001) and 11% lower in the postimplementation year (95% CI, 7%-14%;&lt;i&gt;P&lt;/i&gt; &amp;lt; .001). The hospitalist laboratory testing mean cost per day was $138 (median [IQR], $113 [$79-160]; n = 2034 encounters) at baseline and $123 (median [IQR], $99 [$66-147]; n = 4276 encounters) in the evaluation period (mean difference, −$15; 95% CI, −$19 to −$11;&lt;i&gt;P&lt;/i&gt; &amp;lt; .001), with no significant change in mean…","author":[{"dropping-particle":"","family":"Lee","given":"Vivian S.","non-dropping-particle":"","parse-names":false,"suffix":""},{"dropping-particle":"","family":"Kawamoto","given":"Kensaku","non-dropping-particle":"","parse-names":false,"suffix":""},{"dropping-particle":"","family":"Hess","given":"Rachel","non-dropping-particle":"","parse-names":false,"suffix":""},{"dropping-particle":"","family":"Park","given":"Charlton","non-dropping-particle":"","parse-names":false,"suffix":""},{"dropping-particle":"","family":"Young","given":"Jeffrey","non-dropping-particle":"","parse-names":false,"suffix":""},{"dropping-particle":"","family":"Hunter","given":"Cheri","non-dropping-particle":"","parse-names":false,"suffix":""},{"dropping-particle":"","family":"Johnson","given":"Steven","non-dropping-particle":"","parse-names":false,"suffix":""},{"dropping-particle":"","family":"Gulbransen","given":"Sandi","non-dropping-particle":"","parse-names":false,"suffix":""},{"dropping-particle":"","family":"Pelt","given":"Christopher E.","non-dropping-particle":"","parse-names":false,"suffix":""},{"dropping-particle":"","family":"Horton","given":"Devin J.","non-dropping-particle":"","parse-names":false,"suffix":""},{"dropping-particle":"","family":"Graves","given":"Kencee K.","non-dropping-particle":"","parse-names":false,"suffix":""},{"dropping-particle":"","family":"Greene","given":"Tom H.","non-dropping-particle":"","parse-names":false,"suffix":""},{"dropping-particle":"","family":"Anzai","given":"Yoshimi","non-dropping-particle":"","parse-names":false,"suffix":""},{"dropping-particle":"","family":"Pendleton","given":"Robert C.","non-dropping-particle":"","parse-names":false,"suffix":""}],"container-title":"JAMA","id":"ITEM-1","issue":"10","issued":{"date-parts":[["2016","9","13"]]},"page":"1061-1072","publisher":"American Medical Association","title":"Implementation of a Value-Driven Outcomes Program to Identify High Variability in Clinical Costs and Outcomes and Association With Reduced Cost and Improved Quality","type":"article-journal","volume":"316"},"uris":["http://www.mendeley.com/documents/?uuid=6cdf4945-c40f-3a4f-8d71-a9b0cc4055f6"]},{"id":"ITEM-2","itemData":{"author":[{"dropping-particle":"","family":"Mehrotra","given":"A","non-dropping-particle":"","parse-names":false,"suffix":""},{"dropping-particle":"","family":"Schleifer","given":"D","non-dropping-particle":"","parse-names":false,"suffix":""},{"dropping-particle":"","family":"Shefrin","given":"A","non-dropping-particle":"","parse-names":false,"suffix":""},{"dropping-particle":"","family":"Ducas","given":"AM","non-dropping-particle":"","parse-names":false,"suffix":""}],"container-title":"NEJM Catalyst","id":"ITEM-2","issued":{"date-parts":[["2018"]]},"title":"Defining the Goals of Health Care Price Transparency: Not Just Shopping Around","type":"article-journal"},"uris":["http://www.mendeley.com/documents/?uuid=8babea52-7821-3fbd-839e-2d4fad25471f"]}],"mendeley":{"formattedCitation":"&lt;sup&gt;23,24&lt;/sup&gt;","plainTextFormattedCitation":"23,24","previouslyFormattedCitation":"&lt;sup&gt;23,24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23,24</w:t>
      </w:r>
      <w:r>
        <w:rPr>
          <w:rFonts w:cs="Arial" w:ascii="Arial" w:hAnsi="Arial"/>
        </w:rPr>
      </w:r>
      <w:r>
        <w:rPr>
          <w:rFonts w:cs="Arial" w:ascii="Arial" w:hAnsi="Arial"/>
        </w:rPr>
        <w:fldChar w:fldCharType="end"/>
      </w:r>
      <w:r>
        <w:rPr>
          <w:rFonts w:cs="Arial" w:ascii="Arial" w:hAnsi="Arial"/>
        </w:rPr>
        <w:t xml:space="preserve"> Hospital charges are problematic because they rely upon inflated figures that are typically several times actual costs.  Further, </w:t>
      </w:r>
      <w:r>
        <w:rPr>
          <w:rFonts w:ascii="Helvetica" w:hAnsi="Helvetica"/>
          <w:shd w:fill="FFFFFF" w:val="clear"/>
        </w:rPr>
        <w:t xml:space="preserve">charge-to-cost conversion ratios are </w:t>
      </w:r>
      <w:r>
        <w:rPr>
          <w:rFonts w:cs="Arial" w:ascii="Arial" w:hAnsi="Arial"/>
        </w:rPr>
        <w:t xml:space="preserve">hospital-specific </w:t>
      </w:r>
      <w:r>
        <w:rPr>
          <w:rFonts w:ascii="Helvetica" w:hAnsi="Helvetica"/>
          <w:shd w:fill="FFFFFF" w:val="clear"/>
        </w:rPr>
        <w:t xml:space="preserve">and preclude reliable hospital comparison. </w:t>
      </w:r>
      <w:r>
        <w:rPr>
          <w:rFonts w:cs="Arial" w:ascii="Arial" w:hAnsi="Arial"/>
        </w:rPr>
        <w:t>In contrast, we utilized payments from private insurance carriers which are superior to charges and estimated costs as payments are a direct measure of prices paid for care.  Payment data provide a better measure of the costs of care from a patient and societal perspective. To date, a barrier to this kind of work using payments is that valid payment information has been nearly impossible to obtain directly from the source as financial transparency is lacking. Using a novel approach made possible by access to the HCCI dataset of hospital payments, our proposed research is the first to examine actual payments across CH and NCH from four of the nation’s largest insurers.</w:t>
      </w:r>
    </w:p>
    <w:p>
      <w:pPr>
        <w:pStyle w:val="Standard"/>
        <w:rPr>
          <w:rFonts w:ascii="Arial" w:hAnsi="Arial" w:cs="Arial"/>
        </w:rPr>
      </w:pPr>
      <w:r>
        <w:rPr>
          <w:rFonts w:cs="Arial" w:ascii="Arial" w:hAnsi="Arial"/>
        </w:rPr>
        <w:t>Another challenge to assess value is that outcomes for common procedures are favorable with low rates of complications. Our study found there was no significant difference in the rate of surgical complications or readmissions within 30, 60, or 90 days of surgery at any of the hospital types, and the rate of complications and readmissions was exceedingly rare. It has been shown that clinical data is better than claims data when assessing complication rates, however, for these routine, commonly performed procedures with rare complication event rates, we expect that claims data would be reliable. Additionally, we evaluated readmission rates which are a reliable outcome metric regardless of if claims or clinical data are utilized.</w:t>
      </w:r>
      <w:r>
        <w:fldChar w:fldCharType="begin"/>
      </w:r>
      <w:r>
        <w:rPr>
          <w:rFonts w:cs="Arial" w:ascii="Arial" w:hAnsi="Arial"/>
        </w:rPr>
        <w:instrText>ADDIN CSL_CITATION {"citationItems":[{"id":"ITEM-1","itemData":{"DOI":"10.1097/SLA.0B013E31826B4C4F","ISSN":"1528-1140","PMID":"23095667","abstract":"OBJECTIVES: To compare the recording of 30-day postoperative complications between a national clinical registry and Medicare inpatient claims data and to determine whether the addition of outpatient claims data improves concordance with the clinical registry. BACKGROUND: Policymakers are increasingly discussing use of postoperative complication rates for value-based purchasing. There is debate regarding the optimal data source for such measures. METHODS: Patient records (2005-2008) from the American College of Surgeons National Surgical Quality Improvement Program (ACS-NSQIP) were linked to Medicare inpatient and outpatient claims data sets. We assessed the ability of (1) Medicare inpatient claims and (2) Medicare inpatient and outpatient claims to detect a core set of ACS-NSQIP 30-day postoperative complications: superficial surgical site infection (SSI), deep/organ-space SSI, any SSI (superficial and/or deep/organ-space), urinary tract infection, pneumonia, sepsis, deep venous thrombosis (DVT), pulmonary embolism, venous thromboembolism (DVT and/or pulmonary embolism), and myocardial infarction. Agreement of patient-level complications by ACS-NSQIP versus Medicare was assessed by κ statistics. RESULTS: A total of 117,752 patients from more than 200 hospitals were studied. The sensitivity of inpatient claims data for detecting ACS-NSQIP complications ranged from 0.27 to 0.78; the percentage of false-positives ranged from 48% to 84%. Addition of outpatient claims data improved sensitivity slightly but also greatly increased the percentage of false-positives. Agreement was routinely poor between clinical and claims data for patient-level complications. CONCLUSIONS: This analysis demonstrates important differences between ACS-NSQIP and Medicare claims data sets for measuring surgical complications. Poor accuracy potentially makes claims data suboptimal for evaluating surgical complications. These findings have meaningful implications for performance measures currently being considered. Copyright © 2012 by Lippincott Williams &amp; Wilkins.","author":[{"dropping-particle":"","family":"EH","given":"Lawson","non-dropping-particle":"","parse-names":false,"suffix":""},{"dropping-particle":"","family":"R","given":"Louie","non-dropping-particle":"","parse-names":false,"suffix":""},{"dropping-particle":"","family":"DS","given":"Zingmond","non-dropping-particle":"","parse-names":false,"suffix":""},{"dropping-particle":"","family":"RH","given":"Brook","non-dropping-particle":"","parse-names":false,"suffix":""},{"dropping-particle":"","family":"BL","given":"Hall","non-dropping-particle":"","parse-names":false,"suffix":""},{"dropping-particle":"","family":"L","given":"Han","non-dropping-particle":"","parse-names":false,"suffix":""},{"dropping-particle":"","family":"M","given":"Rapp","non-dropping-particle":"","parse-names":false,"suffix":""},{"dropping-particle":"","family":"CY","given":"Ko","non-dropping-particle":"","parse-names":false,"suffix":""}],"container-title":"Annals of surgery","id":"ITEM-1","issue":"6","issued":{"date-parts":[["2012","12"]]},"page":"973-981","publisher":"Ann Surg","title":"A comparison of clinical registry versus administrative claims data for reporting of 30-day surgical complications","type":"article-journal","volume":"256"},"uris":["http://www.mendeley.com/documents/?uuid=41e2aa84-05e7-3310-884c-a0291172f5a4"]}],"mendeley":{"formattedCitation":"&lt;sup&gt;25&lt;/sup&gt;","plainTextFormattedCitation":"25","previouslyFormattedCitation":"&lt;sup&gt;25&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25</w:t>
      </w:r>
      <w:r>
        <w:rPr>
          <w:rFonts w:cs="Arial" w:ascii="Arial" w:hAnsi="Arial"/>
        </w:rPr>
      </w:r>
      <w:r>
        <w:rPr>
          <w:rFonts w:cs="Arial" w:ascii="Arial" w:hAnsi="Arial"/>
        </w:rPr>
        <w:fldChar w:fldCharType="end"/>
      </w:r>
      <w:r>
        <w:rPr>
          <w:rFonts w:cs="Arial" w:ascii="Arial" w:hAnsi="Arial"/>
        </w:rPr>
        <w:t xml:space="preserve"> </w:t>
      </w:r>
      <w:ins w:id="5" w:author="Mehul V Raval" w:date="2021-12-01T14:39:00Z">
        <w:r>
          <w:rPr>
            <w:rFonts w:cs="Arial" w:ascii="Arial" w:hAnsi="Arial"/>
          </w:rPr>
          <w:t xml:space="preserve">Readmission rates have also been shown to be higher for medically complex patients (REF).  Our study demonstrated that for these procedures of interest </w:t>
        </w:r>
      </w:ins>
      <w:ins w:id="6" w:author="Mehul V Raval" w:date="2021-12-01T14:40:00Z">
        <w:r>
          <w:rPr>
            <w:rFonts w:cs="Arial" w:ascii="Arial" w:hAnsi="Arial"/>
          </w:rPr>
          <w:t xml:space="preserve">readmission rates were similar regardless of CH status.  </w:t>
        </w:r>
      </w:ins>
      <w:ins w:id="7" w:author="Mehul V Raval" w:date="2021-12-01T14:40:00Z">
        <w:commentRangeStart w:id="0"/>
        <w:r>
          <w:rPr>
            <w:rFonts w:cs="Arial" w:ascii="Arial" w:hAnsi="Arial"/>
          </w:rPr>
          <w:t>This suggests similar comorbidity profiles and severity of illness be</w:t>
        </w:r>
      </w:ins>
      <w:ins w:id="8" w:author="Mehul V Raval" w:date="2021-12-01T14:41:00Z">
        <w:r>
          <w:rPr>
            <w:rFonts w:cs="Arial" w:ascii="Arial" w:hAnsi="Arial"/>
          </w:rPr>
          <w:t>tween CH and NCH.</w:t>
        </w:r>
      </w:ins>
      <w:ins w:id="9" w:author="Unknown Author" w:date="2021-12-02T10:35:48Z">
        <w:r>
          <w:rPr>
            <w:rFonts w:cs="Arial" w:ascii="Arial" w:hAnsi="Arial"/>
          </w:rPr>
        </w:r>
      </w:ins>
      <w:ins w:id="10" w:author="Mehul V Raval" w:date="2021-12-01T14:41:00Z">
        <w:commentRangeEnd w:id="0"/>
        <w:r>
          <w:commentReference w:id="0"/>
        </w:r>
        <w:r>
          <w:rPr>
            <w:rFonts w:cs="Arial" w:ascii="Arial" w:hAnsi="Arial"/>
          </w:rPr>
          <w:t xml:space="preserve">  </w:t>
        </w:r>
      </w:ins>
      <w:r>
        <w:rPr>
          <w:rFonts w:cs="Arial" w:ascii="Arial" w:hAnsi="Arial"/>
        </w:rPr>
        <w:t xml:space="preserve">The selection of the index procedures evaluated in our study was intentional to be representative of procedures that could be considered inpatient as well as outpatient.  Further, we sampled procedures from a wide variety of children’s surgical subspecialities encompassing the full spectrum of children’s surgical care including general surgery, otolaryngology, orthopedic surgery, urology, ophthalmology, and neurosurgery.  </w:t>
      </w:r>
    </w:p>
    <w:p>
      <w:pPr>
        <w:pStyle w:val="Standard"/>
        <w:rPr>
          <w:rFonts w:ascii="Arial" w:hAnsi="Arial" w:cs="Arial"/>
        </w:rPr>
      </w:pPr>
      <w:r>
        <w:rPr>
          <w:rFonts w:cs="Arial" w:ascii="Arial" w:hAnsi="Arial"/>
        </w:rPr>
        <w:t>Variation exists in how hospitals are defined as CH.  We used a previously described rigorous method to classify hospitals as either CH or NCH based on American Hospital Association (AHA) survey results, publicly available data, and proportion of pediatric discharges based on HCCI data to validate the classifications.</w:t>
      </w:r>
      <w:r>
        <w:fldChar w:fldCharType="begin"/>
      </w:r>
      <w:r>
        <w:rPr>
          <w:rFonts w:cs="Arial" w:ascii="Arial" w:hAnsi="Arial"/>
        </w:rPr>
        <w:instrText>ADDIN CSL_CITATION {"citationItems":[{"id":"ITEM-1","itemData":{"DOI":"10.1542/HPEDS.2019-0218","ISSN":"2154-1671","PMID":"31900261","abstract":"BACKGROUND: The first methodologic step needed to compare pediatric health outcomes at children’s hospitals (CHs) and non–children’s hospitals (NCHs) is to classify hospitals into CH and NCH categories. However, there are currently no standardized or validated methods for classifying hospitals. The purpose of this study was to describe a novel and reproducible hospital classification methodology.\n\nMETHODS: By using data from the 2015 American Hospital Association survey, 4464 hospitals were classified into 4 categories (tiers A–D) on the basis of self-reported presence of pediatric services. Tier A included hospitals that only provided care to children. Tier B included hospitals that had key pediatric services, including pediatric emergency departments, PICUs, and NICUs. Tier C included hospitals that provided limited pediatric services. Tier D hospitals provided no key pediatric services. Classifications were then validated by using publicly available data on hospital membership in various pediatric programs as well as Health Care Cost Institute claims data.\n\nRESULTS: Fifty-one hospitals were classified as tier A, 228 as tier B, 1721 as tier C, and 1728 as tier D. The majority of tier A hospitals were members of the Children’s Hospital Association, Children’s Oncology Group, and National Surgical Quality Improvement Program–Pediatric. By using claims data, the percentage of admissions that were pediatric was highest in tier A (88.9%), followed by tiers B (10.9%), C (3.9%), and D (3.9%).\n\nCONCLUSIONS: Using American Hospital Association survey data is a feasible and valid method for classifying hospitals into CH and NCH categories by using a reproducible multitiered system.","author":[{"dropping-particle":"","family":"KN","given":"Piper","non-dropping-particle":"","parse-names":false,"suffix":""},{"dropping-particle":"","family":"KJ","given":"Baxter","non-dropping-particle":"","parse-names":false,"suffix":""},{"dropping-particle":"","family":"I","given":"McCarthy","non-dropping-particle":"","parse-names":false,"suffix":""},{"dropping-particle":"","family":"MV","given":"Raval","non-dropping-particle":"","parse-names":false,"suffix":""}],"container-title":"Hospital pediatrics","id":"ITEM-1","issue":"2","issued":{"date-parts":[["2020","2"]]},"page":"123-128","publisher":"Hosp Pediatr","title":"Distinguishing Children's Hospitals From Non-Children's Hospitals in Large Claims Data","type":"article-journal","volume":"10"},"uris":["http://www.mendeley.com/documents/?uuid=1fc1630f-e690-3488-ae0a-0097da8193eb"]}],"mendeley":{"formattedCitation":"&lt;sup&gt;20&lt;/sup&gt;","plainTextFormattedCitation":"20","previouslyFormattedCitation":"&lt;sup&gt;20&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20</w:t>
      </w:r>
      <w:r>
        <w:rPr>
          <w:rFonts w:cs="Arial" w:ascii="Arial" w:hAnsi="Arial"/>
        </w:rPr>
      </w:r>
      <w:r>
        <w:rPr>
          <w:rFonts w:cs="Arial" w:ascii="Arial" w:hAnsi="Arial"/>
        </w:rPr>
        <w:fldChar w:fldCharType="end"/>
      </w:r>
      <w:r>
        <w:rPr>
          <w:rFonts w:cs="Arial" w:ascii="Arial" w:hAnsi="Arial"/>
        </w:rPr>
        <w:t xml:space="preserve"> Multiple publicly available data points were used for validation, some of which were membership in the Children’s Hospital Association, Children’s Oncology Group, and pediatric trauma center designation. Multiple sensitivity analyses were performed to compare CH-A to CH-B to NCH, etc. and we found consistent results.</w:t>
      </w:r>
      <w:r>
        <w:fldChar w:fldCharType="begin"/>
      </w:r>
      <w:r>
        <w:rPr>
          <w:rFonts w:cs="Arial" w:ascii="Arial" w:hAnsi="Arial"/>
        </w:rPr>
        <w:instrText>ADDIN CSL_CITATION {"citationItems":[{"id":"ITEM-1","itemData":{"DOI":"10.1542/HPEDS.2019-0218","ISSN":"2154-1671","PMID":"31900261","abstract":"BACKGROUND: The first methodologic step needed to compare pediatric health outcomes at children’s hospitals (CHs) and non–children’s hospitals (NCHs) is to classify hospitals into CH and NCH categories. However, there are currently no standardized or validated methods for classifying hospitals. The purpose of this study was to describe a novel and reproducible hospital classification methodology.\n\nMETHODS: By using data from the 2015 American Hospital Association survey, 4464 hospitals were classified into 4 categories (tiers A–D) on the basis of self-reported presence of pediatric services. Tier A included hospitals that only provided care to children. Tier B included hospitals that had key pediatric services, including pediatric emergency departments, PICUs, and NICUs. Tier C included hospitals that provided limited pediatric services. Tier D hospitals provided no key pediatric services. Classifications were then validated by using publicly available data on hospital membership in various pediatric programs as well as Health Care Cost Institute claims data.\n\nRESULTS: Fifty-one hospitals were classified as tier A, 228 as tier B, 1721 as tier C, and 1728 as tier D. The majority of tier A hospitals were members of the Children’s Hospital Association, Children’s Oncology Group, and National Surgical Quality Improvement Program–Pediatric. By using claims data, the percentage of admissions that were pediatric was highest in tier A (88.9%), followed by tiers B (10.9%), C (3.9%), and D (3.9%).\n\nCONCLUSIONS: Using American Hospital Association survey data is a feasible and valid method for classifying hospitals into CH and NCH categories by using a reproducible multitiered system.","author":[{"dropping-particle":"","family":"KN","given":"Piper","non-dropping-particle":"","parse-names":false,"suffix":""},{"dropping-particle":"","family":"KJ","given":"Baxter","non-dropping-particle":"","parse-names":false,"suffix":""},{"dropping-particle":"","family":"I","given":"McCarthy","non-dropping-particle":"","parse-names":false,"suffix":""},{"dropping-particle":"","family":"MV","given":"Raval","non-dropping-particle":"","parse-names":false,"suffix":""}],"container-title":"Hospital pediatrics","id":"ITEM-1","issue":"2","issued":{"date-parts":[["2020","2"]]},"page":"123-128","publisher":"Hosp Pediatr","title":"Distinguishing Children's Hospitals From Non-Children's Hospitals in Large Claims Data","type":"article-journal","volume":"10"},"uris":["http://www.mendeley.com/documents/?uuid=1fc1630f-e690-3488-ae0a-0097da8193eb"]}],"mendeley":{"formattedCitation":"&lt;sup&gt;20&lt;/sup&gt;","plainTextFormattedCitation":"20","previouslyFormattedCitation":"&lt;sup&gt;20&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20</w:t>
      </w:r>
      <w:r>
        <w:rPr>
          <w:rFonts w:cs="Arial" w:ascii="Arial" w:hAnsi="Arial"/>
        </w:rPr>
      </w:r>
      <w:r>
        <w:rPr>
          <w:rFonts w:cs="Arial" w:ascii="Arial" w:hAnsi="Arial"/>
        </w:rPr>
        <w:fldChar w:fldCharType="end"/>
      </w:r>
      <w:r>
        <w:rPr>
          <w:rFonts w:cs="Arial" w:ascii="Arial" w:hAnsi="Arial"/>
        </w:rPr>
        <w:t xml:space="preserve">    </w:t>
      </w:r>
    </w:p>
    <w:p>
      <w:pPr>
        <w:pStyle w:val="Standard"/>
        <w:rPr/>
      </w:pPr>
      <w:r>
        <w:rPr>
          <w:rFonts w:cs="Arial" w:ascii="Arial" w:hAnsi="Arial"/>
        </w:rPr>
        <w:t>Finally, CH may receive higher payments than NCH on routine surgical procedures not because the procedures cost more, but because of the higher cost and lower reimbursements associated with pediatric populations.  NCH may be able to spread care delivery costs across larger cohorts or patients including adult populations who may have higher reimbursement.</w:t>
      </w:r>
      <w:r>
        <w:fldChar w:fldCharType="begin"/>
      </w:r>
      <w:r>
        <w:rPr>
          <w:rFonts w:cs="Arial" w:ascii="Arial" w:hAnsi="Arial"/>
        </w:rPr>
        <w:instrText>ADDIN CSL_CITATION {"citationItems":[{"id":"ITEM-1","itemData":{"DOI":"10.1016/J.JPEDSURG.2021.02.026","ISSN":"1531-5037","PMID":"33743987","abstract":"Background: The Relative Value Unit (RVU) system was designed and implemented by Medicare to standardize physician payments for a given service. Because Medicare primarily cares for older adults, RVU assignments and updates may not consider pediatric-specific procedures, despite the fact that private insurers and Medicaid often base their payments on these RVU valuations. Methods: The CPT codes of index pediatric operations were retrieved from the ACGME. We categorized these procedures into \"Peds-specific\" (eg, Ladd Procedure) versus those that could be performed in both children and adults, or \"Non-specific\" (eg, fundoplication). We merged these codes with RVU information from publicly available CMS files and the Resource-based Relative Value Scale Data Manager. Variables included were the date of last RVU update and the vignette used by survey respondents when asked to update the RVU valuation. Results: Among 85 procedures, nearly three-quarters were Peds-specific (74%), with the remainder Non-specific. Approximately half of the 85 procedures (52%) had never been updated. Compared to Non-specific CPT codes, Peds-specific CPT codes were less likely to have been updated (38% vs. 91%, p &lt; 0.001) and, among those that were updated, were updated more remotely (median year 2000 vs. 2005, p = 0.02). Among updated Non-specific CPT codes, the vignette written to justify the valuation was based on an adult patient in 85% of cases. Conclusions: Peds-specific surgical CPT codes have either never been updated or have not been updated in decades. Procedures performed in both children and adults have been updated more often and more recently, but the vignette on which this valuation is based on is typically an adult patient. In order to remain relevant and reimburse pediatric surgeons accurately, the RVUs for pediatric procedures need to also be prioritized for revision and updating.","author":[{"dropping-particle":"","family":"Massoumi","given":"Roxanne L.","non-dropping-particle":"","parse-names":false,"suffix":""},{"dropping-particle":"","family":"Childers","given":"Christopher P.","non-dropping-particle":"","parse-names":false,"suffix":""},{"dropping-particle":"","family":"Lee","given":"Steven L.","non-dropping-particle":"","parse-names":false,"suffix":""}],"container-title":"Journal of pediatric surgery","id":"ITEM-1","issue":"6","issued":{"date-parts":[["2021","6","1"]]},"page":"1101-1106","publisher":"J Pediatr Surg","title":"Underrepresentation of pediatric operations in the relative value unit updating process","type":"article-journal","volume":"56"},"uris":["http://www.mendeley.com/documents/?uuid=94da17f7-d500-3db3-a09e-8959ed645d2e"]}],"mendeley":{"formattedCitation":"&lt;sup&gt;26&lt;/sup&gt;","plainTextFormattedCitation":"26"},"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26</w:t>
      </w:r>
      <w:r>
        <w:rPr>
          <w:rFonts w:cs="Arial" w:ascii="Arial" w:hAnsi="Arial"/>
        </w:rPr>
      </w:r>
      <w:r>
        <w:rPr>
          <w:rFonts w:cs="Arial" w:ascii="Arial" w:hAnsi="Arial"/>
        </w:rPr>
        <w:fldChar w:fldCharType="end"/>
      </w:r>
      <w:r>
        <w:rPr>
          <w:rFonts w:cs="Arial" w:ascii="Arial" w:hAnsi="Arial"/>
        </w:rPr>
        <w:t xml:space="preserve"> Further, CH care for a disproportionate number of uninsured or publicly insured patients compared to NCH.</w:t>
      </w:r>
      <w:r>
        <w:fldChar w:fldCharType="begin"/>
      </w:r>
      <w:r>
        <w:rPr>
          <w:rFonts w:cs="Arial" w:ascii="Arial" w:hAnsi="Arial"/>
        </w:rPr>
        <w:instrText>ADDIN CSL_CITATION {"citationItems":[{"id":"ITEM-1","itemData":{"DOI":"10.1001/JAMAPEDIATRICS.2021.1133","ISSN":"2168-6211","PMID":"34047755","author":[{"dropping-particle":"","family":"P","given":"VonAchen","non-dropping-particle":"","parse-names":false,"suffix":""},{"dropping-particle":"","family":"D","given":"Gaur","non-dropping-particle":"","parse-names":false,"suffix":""},{"dropping-particle":"","family":"W","given":"Wickremasinghe","non-dropping-particle":"","parse-names":false,"suffix":""},{"dropping-particle":"","family":"M","given":"Hall","non-dropping-particle":"","parse-names":false,"suffix":""},{"dropping-particle":"","family":"DM","given":"Goodman","non-dropping-particle":"","parse-names":false,"suffix":""},{"dropping-particle":"","family":"R","given":"Agrawal","non-dropping-particle":"","parse-names":false,"suffix":""},{"dropping-particle":"","family":"JG","given":"Berry","non-dropping-particle":"","parse-names":false,"suffix":""}],"container-title":"JAMA pediatrics","id":"ITEM-1","issue":"9","issued":{"date-parts":[["2021","9","1"]]},"page":"972-974","publisher":"JAMA Pediatr","title":"Assessment of Underpayment for Inpatient Care at Children's Hospitals","type":"article-journal","volume":"175"},"uris":["http://www.mendeley.com/documents/?uuid=1f8bb445-00b8-3a4c-a515-ded00e666334"]},{"id":"ITEM-2","itemData":{"DOI":"10.1016/J.JPEDSURG.2004.02.037","ISSN":"0022-3468","abstract":"Background/purpose Billing and reimbursement for pediatric surgical services is a complicated process that has not been rigorously evaluated. This study evaluates pediatric surgery billing and reimbursement and compares the process between third party payors. Methods The authors tracked all noncapitated bills from submission to final payment for all cases performed during 1 month. Data included operation, insurance type, amount billed, and amount collected. If payments were denied, the reasons were ascertained and the appropriateness verified. Chi-square and Student's t tests were used for comparisons. Results The billing process for all noncapitated pediatric surgical cases during May 2000, was reviewed (n = 136). The majority of bills (79%) were paid outright. Of the rejected bills, 76% were denied inappropriately. Inappropriate denial of payment was most frequent among patients insured by Medicaid. Mean time to complete payment was longest among patients insured by managed care groups. Percent of total charges reimbursed for surgical services was significantly lower for patients insured by Medicaid and Health Maintenance Organizations (HMO). Conclusions A significant number of bills for pediatric surgical services are rejected inappropriately. Careful analysis of one's rejected bills can recoup up to 20% of revenue. HMO's and Medicaid are more likely to deny payment inappropriately, take longer to make payments, and reimburse less for pediatric surgical services. © 2004 Elsevier Inc. All rights reserved.","author":[{"dropping-particle":"","family":"Campbell","given":"Brendan T.","non-dropping-particle":"","parse-names":false,"suffix":""},{"dropping-particle":"","family":"Campbell","given":"Janice","non-dropping-particle":"","parse-names":false,"suffix":""},{"dropping-particle":"","family":"Campbell","given":"Darrell A.","non-dropping-particle":"","parse-names":false,"suffix":""},{"dropping-particle":"","family":"Hirschl","given":"Ronald B.","non-dropping-particle":"","parse-names":false,"suffix":""}],"container-title":"Journal of Pediatric Surgery","id":"ITEM-2","issue":"6","issued":{"date-parts":[["2004","6","1"]]},"page":"991-994","publisher":"W.B. Saunders","title":"Billing and reimbursement for pediatric surgical services: a unique assessment of a complex process","type":"article-journal","volume":"39"},"uris":["http://www.mendeley.com/documents/?uuid=980cae07-734b-363f-bcf5-e52937a30bd9"]}],"mendeley":{"formattedCitation":"&lt;sup&gt;27,28&lt;/sup&gt;","plainTextFormattedCitation":"27,28","previouslyFormattedCitation":"&lt;sup&gt;26,27&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27,28</w:t>
      </w:r>
      <w:r>
        <w:rPr>
          <w:rFonts w:cs="Arial" w:ascii="Arial" w:hAnsi="Arial"/>
        </w:rPr>
      </w:r>
      <w:r>
        <w:rPr>
          <w:rFonts w:cs="Arial" w:ascii="Arial" w:hAnsi="Arial"/>
        </w:rPr>
        <w:fldChar w:fldCharType="end"/>
      </w:r>
      <w:r>
        <w:rPr>
          <w:rFonts w:cs="Arial" w:ascii="Arial" w:hAnsi="Arial"/>
        </w:rPr>
        <w:t xml:space="preserve">  Last, CH are typically smaller with fewer beds and lower overall volumes compared to NCH leading to higher equipment and supply costs.  While these trends may justify higher payments to CH for delivery of similar care as NCH, evaluation from the patient/consumer perspective demonstrates lower individual value at CH.  </w:t>
      </w:r>
    </w:p>
    <w:p>
      <w:pPr>
        <w:pStyle w:val="Standard"/>
        <w:rPr>
          <w:rFonts w:ascii="Arial" w:hAnsi="Arial" w:cs="Arial"/>
          <w:b/>
          <w:b/>
        </w:rPr>
      </w:pPr>
      <w:r>
        <w:rPr>
          <w:rFonts w:cs="Arial" w:ascii="Arial" w:hAnsi="Arial"/>
          <w:b/>
        </w:rPr>
        <w:t>Limitations</w:t>
      </w:r>
    </w:p>
    <w:p>
      <w:pPr>
        <w:pStyle w:val="Standard"/>
        <w:rPr/>
      </w:pPr>
      <w:r>
        <w:rPr>
          <w:rFonts w:cs="Arial" w:ascii="Arial" w:hAnsi="Arial"/>
        </w:rPr>
        <w:t>This study has several limitations.  First, HCCI data reflect payments and care delivery for employer based/privately insured patient populations.  Depending on the specific state, Medicaid (including Medical Assistance, Children's Health Insurance Plan (CHIP) or any kind of government-assistance plan coverage) ranges from 17% (Utah) to 56% (New Mexico).</w:t>
      </w:r>
      <w:r>
        <w:fldChar w:fldCharType="begin"/>
      </w:r>
      <w:r>
        <w:rPr>
          <w:rFonts w:cs="Arial" w:ascii="Arial" w:hAnsi="Arial"/>
        </w:rPr>
        <w:instrText>ADDIN CSL_CITATION {"citationItems":[{"id":"ITEM-1","itemData":{"URL":"https://www.kff.org/other/state-indicator/children-0-18/?currentTimeframe=0&amp;sortModel=%7B%22colId%22:%22Location%22,%22sort%22:%22asc%22%7D","accessed":{"date-parts":[["2021","10","21"]]},"id":"ITEM-1","issued":{"date-parts":[["0"]]},"title":"Health Insurance Coverage of Children 0-18 | KFF","type":"webpage"},"uris":["http://www.mendeley.com/documents/?uuid=e7f6ff7c-6db8-31b0-8416-2541664ed743"]}],"mendeley":{"formattedCitation":"&lt;sup&gt;29&lt;/sup&gt;","plainTextFormattedCitation":"29","previouslyFormattedCitation":"&lt;sup&gt;28&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29</w:t>
      </w:r>
      <w:r>
        <w:rPr>
          <w:rFonts w:cs="Arial" w:ascii="Arial" w:hAnsi="Arial"/>
        </w:rPr>
      </w:r>
      <w:r>
        <w:rPr>
          <w:rFonts w:cs="Arial" w:ascii="Arial" w:hAnsi="Arial"/>
        </w:rPr>
        <w:fldChar w:fldCharType="end"/>
      </w:r>
      <w:r>
        <w:rPr>
          <w:rFonts w:cs="Arial" w:ascii="Arial" w:hAnsi="Arial"/>
        </w:rPr>
        <w:t xml:space="preserve">  Our results may not be generalizable to these publicly insured populations.  Nevertheless, the large sample sizes included in our study and variable private insurance plans (with high and low deductible plans included) may increase the generalizability of our findings.  Second, although these analyses clustered CH categories, we were unable to account for specific payments or outcomes based on nuances such as surgeon specialization or on geographical location of CH and NCH.  This may lead to unmeasured differences in patient characteristics across the hospital-types assessed.  Third, we did not evaluate referral practices and patient/family preferences toward undergoing surgical care at CH as compared to NCH.  There may be a premium that patients and families are willing to pay to undergo care at CH.  These preferential premiums assume that patients and families have freedom to select the definitive treating facilities and may be limited by insurer or policy factors.</w:t>
      </w:r>
      <w:ins w:id="11" w:author="Mehul V Raval" w:date="2021-12-01T14:16:00Z">
        <w:r>
          <w:rPr>
            <w:rFonts w:cs="Arial" w:ascii="Arial" w:hAnsi="Arial"/>
          </w:rPr>
          <w:t xml:space="preserve">  Last, using data from 2010 to 2015</w:t>
        </w:r>
      </w:ins>
      <w:ins w:id="12" w:author="Mehul V Raval" w:date="2021-12-01T14:17:00Z">
        <w:r>
          <w:rPr>
            <w:rFonts w:cs="Arial" w:ascii="Arial" w:hAnsi="Arial"/>
          </w:rPr>
          <w:t xml:space="preserve"> may be criticized as dated.  These analyses were conducted using the most contemporary data available at the initiation </w:t>
        </w:r>
      </w:ins>
      <w:ins w:id="13" w:author="Mehul V Raval" w:date="2021-12-01T14:18:00Z">
        <w:r>
          <w:rPr>
            <w:rFonts w:cs="Arial" w:ascii="Arial" w:hAnsi="Arial"/>
          </w:rPr>
          <w:t xml:space="preserve">of this </w:t>
        </w:r>
      </w:ins>
      <w:ins w:id="14" w:author="Mehul V Raval" w:date="2021-12-01T14:21:00Z">
        <w:r>
          <w:rPr>
            <w:rFonts w:cs="Arial" w:ascii="Arial" w:hAnsi="Arial"/>
          </w:rPr>
          <w:t>multi</w:t>
        </w:r>
      </w:ins>
      <w:ins w:id="15" w:author="Mehul V Raval" w:date="2021-12-01T14:22:00Z">
        <w:r>
          <w:rPr>
            <w:rFonts w:cs="Arial" w:ascii="Arial" w:hAnsi="Arial"/>
          </w:rPr>
          <w:t xml:space="preserve">year </w:t>
        </w:r>
      </w:ins>
      <w:ins w:id="16" w:author="Mehul V Raval" w:date="2021-12-01T14:18:00Z">
        <w:r>
          <w:rPr>
            <w:rFonts w:cs="Arial" w:ascii="Arial" w:hAnsi="Arial"/>
          </w:rPr>
          <w:t>project</w:t>
        </w:r>
      </w:ins>
      <w:ins w:id="17" w:author="Mehul V Raval" w:date="2021-12-01T14:21:00Z">
        <w:r>
          <w:rPr>
            <w:rFonts w:cs="Arial" w:ascii="Arial" w:hAnsi="Arial"/>
          </w:rPr>
          <w:t xml:space="preserve"> </w:t>
        </w:r>
      </w:ins>
      <w:ins w:id="18" w:author="Mehul V Raval" w:date="2021-12-01T14:22:00Z">
        <w:r>
          <w:rPr>
            <w:rFonts w:cs="Arial" w:ascii="Arial" w:hAnsi="Arial"/>
          </w:rPr>
          <w:t>and</w:t>
        </w:r>
      </w:ins>
      <w:ins w:id="19" w:author="Mehul V Raval" w:date="2021-12-01T14:21:00Z">
        <w:r>
          <w:rPr>
            <w:rFonts w:cs="Arial" w:ascii="Arial" w:hAnsi="Arial"/>
          </w:rPr>
          <w:t xml:space="preserve"> required ex</w:t>
        </w:r>
      </w:ins>
      <w:ins w:id="20" w:author="Mehul V Raval" w:date="2021-12-01T14:22:00Z">
        <w:r>
          <w:rPr>
            <w:rFonts w:cs="Arial" w:ascii="Arial" w:hAnsi="Arial"/>
          </w:rPr>
          <w:t>tramural funding</w:t>
        </w:r>
      </w:ins>
      <w:ins w:id="21" w:author="Mehul V Raval" w:date="2021-12-01T14:18:00Z">
        <w:r>
          <w:rPr>
            <w:rFonts w:cs="Arial" w:ascii="Arial" w:hAnsi="Arial"/>
          </w:rPr>
          <w:t xml:space="preserve">.  As noted, payment data of this scope are </w:t>
        </w:r>
      </w:ins>
      <w:ins w:id="22" w:author="Mehul V Raval" w:date="2021-12-01T14:21:00Z">
        <w:r>
          <w:rPr>
            <w:rFonts w:cs="Arial" w:ascii="Arial" w:hAnsi="Arial"/>
          </w:rPr>
          <w:t>rare,</w:t>
        </w:r>
      </w:ins>
      <w:ins w:id="23" w:author="Mehul V Raval" w:date="2021-12-01T14:18:00Z">
        <w:r>
          <w:rPr>
            <w:rFonts w:cs="Arial" w:ascii="Arial" w:hAnsi="Arial"/>
          </w:rPr>
          <w:t xml:space="preserve"> and this study represents one of the first of its type</w:t>
        </w:r>
      </w:ins>
      <w:ins w:id="24" w:author="Mehul V Raval" w:date="2021-12-01T14:19:00Z">
        <w:r>
          <w:rPr>
            <w:rFonts w:cs="Arial" w:ascii="Arial" w:hAnsi="Arial"/>
          </w:rPr>
          <w:t>.</w:t>
        </w:r>
      </w:ins>
      <w:ins w:id="25" w:author="Mehul V Raval" w:date="2021-12-01T14:20:00Z">
        <w:r>
          <w:rPr>
            <w:rFonts w:cs="Arial" w:ascii="Arial" w:hAnsi="Arial"/>
          </w:rPr>
          <w:t xml:space="preserve">  With healthcare spending rising</w:t>
        </w:r>
      </w:ins>
      <w:ins w:id="26" w:author="Unknown Author" w:date="2021-12-02T10:36:41Z">
        <w:r>
          <w:rPr>
            <w:rFonts w:cs="Arial" w:ascii="Arial" w:hAnsi="Arial"/>
          </w:rPr>
          <w:t xml:space="preserve"> </w:t>
        </w:r>
      </w:ins>
      <w:ins w:id="27" w:author="Unknown Author" w:date="2021-12-02T10:36:41Z">
        <w:r>
          <w:rPr>
            <w:rFonts w:cs="Arial" w:ascii="Arial" w:hAnsi="Arial"/>
          </w:rPr>
          <w:t>and pediatric care increasingly concentrated among specialized CH</w:t>
        </w:r>
      </w:ins>
      <w:ins w:id="28" w:author="Mehul V Raval" w:date="2021-12-01T14:20:00Z">
        <w:r>
          <w:rPr>
            <w:rFonts w:cs="Arial" w:ascii="Arial" w:hAnsi="Arial"/>
          </w:rPr>
          <w:t xml:space="preserve">, our estimates may underestimate </w:t>
        </w:r>
      </w:ins>
      <w:ins w:id="29" w:author="Mehul V Raval" w:date="2021-12-01T14:21:00Z">
        <w:r>
          <w:rPr>
            <w:rFonts w:cs="Arial" w:ascii="Arial" w:hAnsi="Arial"/>
          </w:rPr>
          <w:t>present-day</w:t>
        </w:r>
      </w:ins>
      <w:ins w:id="30" w:author="Mehul V Raval" w:date="2021-12-01T14:20:00Z">
        <w:r>
          <w:rPr>
            <w:rFonts w:cs="Arial" w:ascii="Arial" w:hAnsi="Arial"/>
          </w:rPr>
          <w:t xml:space="preserve"> </w:t>
        </w:r>
      </w:ins>
      <w:ins w:id="31" w:author="Mehul V Raval" w:date="2021-12-01T14:21:00Z">
        <w:r>
          <w:rPr>
            <w:rFonts w:cs="Arial" w:ascii="Arial" w:hAnsi="Arial"/>
          </w:rPr>
          <w:t xml:space="preserve">payments.  </w:t>
        </w:r>
      </w:ins>
    </w:p>
    <w:p>
      <w:pPr>
        <w:pStyle w:val="Standard"/>
        <w:rPr>
          <w:rFonts w:ascii="Arial" w:hAnsi="Arial" w:cs="Arial"/>
          <w:b/>
          <w:b/>
        </w:rPr>
      </w:pPr>
      <w:r>
        <w:rPr>
          <w:rFonts w:cs="Arial" w:ascii="Arial" w:hAnsi="Arial"/>
          <w:b/>
        </w:rPr>
        <w:t>CONCLUSIONS</w:t>
      </w:r>
    </w:p>
    <w:p>
      <w:pPr>
        <w:pStyle w:val="Standard"/>
        <w:rPr>
          <w:rFonts w:ascii="Arial" w:hAnsi="Arial" w:cs="Arial"/>
        </w:rPr>
      </w:pPr>
      <w:r>
        <w:rPr>
          <w:rFonts w:cs="Arial" w:ascii="Arial" w:hAnsi="Arial"/>
        </w:rPr>
        <w:t xml:space="preserve">For commonly performed surgical procedures in children, clinical outcomes are equivalent at CH and NCH but are associated with higher payments and, thus, lower overall value care.  These results may not reflect all aspects of healthcare delivery that may define value for an individual patient and there may be a premium for which patients/families and insurers are willing to pay for access to highly specialized CH.  Nevertheless, with increasing focus on value-based care, further research is needed to evaluate mechanisms to decrease costs and improve value at both CH and NCH alike.  </w:t>
      </w:r>
    </w:p>
    <w:p>
      <w:pPr>
        <w:pStyle w:val="Normal"/>
        <w:rPr>
          <w:rFonts w:ascii="Arial" w:hAnsi="Arial" w:cs="Arial"/>
        </w:rPr>
      </w:pPr>
      <w:r>
        <w:rPr>
          <w:rFonts w:cs="Arial" w:ascii="Arial" w:hAnsi="Arial"/>
        </w:rPr>
      </w:r>
    </w:p>
    <w:p>
      <w:pPr>
        <w:pStyle w:val="Normal"/>
        <w:widowControl/>
        <w:suppressAutoHyphens w:val="false"/>
        <w:spacing w:lineRule="auto" w:line="259" w:before="0" w:after="160"/>
        <w:textAlignment w:val="auto"/>
        <w:rPr>
          <w:rFonts w:ascii="Arial" w:hAnsi="Arial" w:cs="Arial"/>
        </w:rPr>
      </w:pPr>
      <w:r>
        <w:rPr>
          <w:rFonts w:cs="Arial" w:ascii="Arial" w:hAnsi="Arial"/>
        </w:rPr>
      </w:r>
      <w:r>
        <w:br w:type="page"/>
      </w:r>
    </w:p>
    <w:p>
      <w:pPr>
        <w:pStyle w:val="Normal"/>
        <w:spacing w:before="0" w:after="160"/>
        <w:ind w:left="640" w:hanging="640"/>
        <w:rPr>
          <w:rFonts w:ascii="Arial" w:hAnsi="Arial" w:cs="Arial"/>
          <w:b/>
          <w:b/>
          <w:bCs/>
        </w:rPr>
      </w:pPr>
      <w:r>
        <w:rPr>
          <w:rFonts w:cs="Arial" w:ascii="Arial" w:hAnsi="Arial"/>
          <w:b/>
          <w:bCs/>
        </w:rPr>
        <w:t>REFERENCES</w:t>
      </w:r>
    </w:p>
    <w:p>
      <w:pPr>
        <w:pStyle w:val="Normal"/>
        <w:spacing w:before="0" w:after="160"/>
        <w:ind w:left="640" w:hanging="640"/>
        <w:rPr>
          <w:rFonts w:ascii="Arial" w:hAnsi="Arial" w:cs="Arial"/>
          <w:szCs w:val="24"/>
        </w:rPr>
      </w:pPr>
      <w:r>
        <w:fldChar w:fldCharType="begin"/>
      </w:r>
      <w:r>
        <w:rPr/>
        <w:instrText>ADDIN Mendeley Bibliography CSL_BIBLIOGRAPHY</w:instrText>
      </w:r>
      <w:r>
        <w:rPr/>
      </w:r>
      <w:r>
        <w:rPr/>
        <w:fldChar w:fldCharType="separate"/>
      </w:r>
      <w:r>
        <w:rPr/>
      </w:r>
      <w:r>
        <w:rPr>
          <w:rFonts w:cs="Arial" w:ascii="Arial" w:hAnsi="Arial"/>
          <w:szCs w:val="24"/>
        </w:rPr>
        <w:t xml:space="preserve">1. </w:t>
        <w:tab/>
      </w:r>
      <w:r>
        <w:rPr>
          <w:rFonts w:cs="Arial" w:ascii="Arial" w:hAnsi="Arial"/>
          <w:i/>
          <w:iCs/>
          <w:szCs w:val="24"/>
        </w:rPr>
        <w:t>All Children Need Children’s Hospitals</w:t>
      </w:r>
      <w:r>
        <w:rPr>
          <w:rFonts w:cs="Arial" w:ascii="Arial" w:hAnsi="Arial"/>
          <w:szCs w:val="24"/>
        </w:rPr>
        <w:t>. 2nd ed. National Association of Children’s Hospitals and Related Institutions; 2007. Accessed October 21, 2021. https://www.upstate.edu/gch/pdf/academics/allchildren.pdf</w:t>
      </w:r>
    </w:p>
    <w:p>
      <w:pPr>
        <w:pStyle w:val="Normal"/>
        <w:spacing w:before="0" w:after="160"/>
        <w:ind w:left="640" w:hanging="640"/>
        <w:rPr>
          <w:rFonts w:ascii="Arial" w:hAnsi="Arial" w:cs="Arial"/>
          <w:szCs w:val="24"/>
        </w:rPr>
      </w:pPr>
      <w:r>
        <w:rPr>
          <w:rFonts w:cs="Arial" w:ascii="Arial" w:hAnsi="Arial"/>
          <w:szCs w:val="24"/>
        </w:rPr>
        <w:t xml:space="preserve">2. </w:t>
        <w:tab/>
        <w:t xml:space="preserve">Allen SW, Gauvreau K, Bloom BT, Jenkins KJ. Evidence-based referral results in significantly reduced mortality after congenital heart surgery. </w:t>
      </w:r>
      <w:r>
        <w:rPr>
          <w:rFonts w:cs="Arial" w:ascii="Arial" w:hAnsi="Arial"/>
          <w:i/>
          <w:iCs/>
          <w:szCs w:val="24"/>
        </w:rPr>
        <w:t>Pediatrics</w:t>
      </w:r>
      <w:r>
        <w:rPr>
          <w:rFonts w:cs="Arial" w:ascii="Arial" w:hAnsi="Arial"/>
          <w:szCs w:val="24"/>
        </w:rPr>
        <w:t>. 2003;112(1 I):24-28. doi:10.1542/PEDS.112.1.24</w:t>
      </w:r>
    </w:p>
    <w:p>
      <w:pPr>
        <w:pStyle w:val="Normal"/>
        <w:spacing w:before="0" w:after="160"/>
        <w:ind w:left="640" w:hanging="640"/>
        <w:rPr>
          <w:rFonts w:ascii="Arial" w:hAnsi="Arial" w:cs="Arial"/>
          <w:szCs w:val="24"/>
        </w:rPr>
      </w:pPr>
      <w:r>
        <w:rPr>
          <w:rFonts w:cs="Arial" w:ascii="Arial" w:hAnsi="Arial"/>
          <w:szCs w:val="24"/>
        </w:rPr>
        <w:t xml:space="preserve">3. </w:t>
        <w:tab/>
        <w:t xml:space="preserve">RK C, TS K. Can regionalization decrease the number of deaths for children who undergo cardiac surgery? A theoretical analysis. </w:t>
      </w:r>
      <w:r>
        <w:rPr>
          <w:rFonts w:cs="Arial" w:ascii="Arial" w:hAnsi="Arial"/>
          <w:i/>
          <w:iCs/>
          <w:szCs w:val="24"/>
        </w:rPr>
        <w:t>Pediatrics</w:t>
      </w:r>
      <w:r>
        <w:rPr>
          <w:rFonts w:cs="Arial" w:ascii="Arial" w:hAnsi="Arial"/>
          <w:szCs w:val="24"/>
        </w:rPr>
        <w:t>. 2002;109(2):173-181. doi:10.1542/PEDS.109.2.173</w:t>
      </w:r>
    </w:p>
    <w:p>
      <w:pPr>
        <w:pStyle w:val="Normal"/>
        <w:spacing w:before="0" w:after="160"/>
        <w:ind w:left="640" w:hanging="640"/>
        <w:rPr>
          <w:rFonts w:ascii="Arial" w:hAnsi="Arial" w:cs="Arial"/>
          <w:szCs w:val="24"/>
        </w:rPr>
      </w:pPr>
      <w:r>
        <w:rPr>
          <w:rFonts w:cs="Arial" w:ascii="Arial" w:hAnsi="Arial"/>
          <w:szCs w:val="24"/>
        </w:rPr>
        <w:t xml:space="preserve">4. </w:t>
        <w:tab/>
        <w:t xml:space="preserve">Porter ME. What Is Value in Health Care? </w:t>
      </w:r>
      <w:r>
        <w:rPr>
          <w:rFonts w:cs="Arial" w:ascii="Arial" w:hAnsi="Arial"/>
          <w:i/>
          <w:iCs/>
          <w:szCs w:val="24"/>
        </w:rPr>
        <w:t>http://dx.doi.org/101056/NEJMp1011024</w:t>
      </w:r>
      <w:r>
        <w:rPr>
          <w:rFonts w:cs="Arial" w:ascii="Arial" w:hAnsi="Arial"/>
          <w:szCs w:val="24"/>
        </w:rPr>
        <w:t>. 2010;363(26):2477-2481. doi:10.1056/NEJMP1011024</w:t>
      </w:r>
    </w:p>
    <w:p>
      <w:pPr>
        <w:pStyle w:val="Normal"/>
        <w:spacing w:before="0" w:after="160"/>
        <w:ind w:left="640" w:hanging="640"/>
        <w:rPr>
          <w:rFonts w:ascii="Arial" w:hAnsi="Arial" w:cs="Arial"/>
          <w:szCs w:val="24"/>
        </w:rPr>
      </w:pPr>
      <w:r>
        <w:rPr>
          <w:rFonts w:cs="Arial" w:ascii="Arial" w:hAnsi="Arial"/>
          <w:szCs w:val="24"/>
        </w:rPr>
        <w:t xml:space="preserve">5. </w:t>
        <w:tab/>
        <w:t>Gaul G. Growing Size And Wealth Of Children’s Hospitals Fueling Questions About Spending. Kaiser Health News. Published 2011. Accessed October 21, 2021. http://khn.org/news/childrens-hospitals-part-one/</w:t>
      </w:r>
    </w:p>
    <w:p>
      <w:pPr>
        <w:pStyle w:val="Normal"/>
        <w:spacing w:before="0" w:after="160"/>
        <w:ind w:left="640" w:hanging="640"/>
        <w:rPr>
          <w:rFonts w:ascii="Arial" w:hAnsi="Arial" w:cs="Arial"/>
          <w:szCs w:val="24"/>
        </w:rPr>
      </w:pPr>
      <w:r>
        <w:rPr>
          <w:rFonts w:cs="Arial" w:ascii="Arial" w:hAnsi="Arial"/>
          <w:szCs w:val="24"/>
        </w:rPr>
        <w:t xml:space="preserve">6. </w:t>
        <w:tab/>
        <w:t xml:space="preserve">SA L, S M, B C. The regionalization of pediatric health care. </w:t>
      </w:r>
      <w:r>
        <w:rPr>
          <w:rFonts w:cs="Arial" w:ascii="Arial" w:hAnsi="Arial"/>
          <w:i/>
          <w:iCs/>
          <w:szCs w:val="24"/>
        </w:rPr>
        <w:t>Pediatrics</w:t>
      </w:r>
      <w:r>
        <w:rPr>
          <w:rFonts w:cs="Arial" w:ascii="Arial" w:hAnsi="Arial"/>
          <w:szCs w:val="24"/>
        </w:rPr>
        <w:t>. 2010;126(6):1182-1190. doi:10.1542/PEDS.2010-1119</w:t>
      </w:r>
    </w:p>
    <w:p>
      <w:pPr>
        <w:pStyle w:val="Normal"/>
        <w:spacing w:before="0" w:after="160"/>
        <w:ind w:left="640" w:hanging="640"/>
        <w:rPr>
          <w:rFonts w:ascii="Arial" w:hAnsi="Arial" w:cs="Arial"/>
          <w:szCs w:val="24"/>
        </w:rPr>
      </w:pPr>
      <w:r>
        <w:rPr>
          <w:rFonts w:cs="Arial" w:ascii="Arial" w:hAnsi="Arial"/>
          <w:szCs w:val="24"/>
        </w:rPr>
        <w:t xml:space="preserve">7. </w:t>
        <w:tab/>
        <w:t xml:space="preserve">AB G, R D, LE C, et al. Optimizing resources for the surgical care of children: an American Pediatric Surgical Association Outcomes and Clinical Trials Committee consensus statement. </w:t>
      </w:r>
      <w:r>
        <w:rPr>
          <w:rFonts w:cs="Arial" w:ascii="Arial" w:hAnsi="Arial"/>
          <w:i/>
          <w:iCs/>
          <w:szCs w:val="24"/>
        </w:rPr>
        <w:t>J Pediatr Surg</w:t>
      </w:r>
      <w:r>
        <w:rPr>
          <w:rFonts w:cs="Arial" w:ascii="Arial" w:hAnsi="Arial"/>
          <w:szCs w:val="24"/>
        </w:rPr>
        <w:t>. 2014;49(5):818-822. doi:10.1016/J.JPEDSURG.2014.02.085</w:t>
      </w:r>
    </w:p>
    <w:p>
      <w:pPr>
        <w:pStyle w:val="Normal"/>
        <w:spacing w:before="0" w:after="160"/>
        <w:ind w:left="640" w:hanging="640"/>
        <w:rPr>
          <w:rFonts w:ascii="Arial" w:hAnsi="Arial" w:cs="Arial"/>
          <w:szCs w:val="24"/>
        </w:rPr>
      </w:pPr>
      <w:r>
        <w:rPr>
          <w:rFonts w:cs="Arial" w:ascii="Arial" w:hAnsi="Arial"/>
          <w:szCs w:val="24"/>
        </w:rPr>
        <w:t xml:space="preserve">8. </w:t>
        <w:tab/>
        <w:t xml:space="preserve">KT O. Optimal resources for children’s surgical care. </w:t>
      </w:r>
      <w:r>
        <w:rPr>
          <w:rFonts w:cs="Arial" w:ascii="Arial" w:hAnsi="Arial"/>
          <w:i/>
          <w:iCs/>
          <w:szCs w:val="24"/>
        </w:rPr>
        <w:t>J Pediatr Surg</w:t>
      </w:r>
      <w:r>
        <w:rPr>
          <w:rFonts w:cs="Arial" w:ascii="Arial" w:hAnsi="Arial"/>
          <w:szCs w:val="24"/>
        </w:rPr>
        <w:t>. 2014;49(5):667-677. doi:10.1016/J.JPEDSURG.2014.02.046</w:t>
      </w:r>
    </w:p>
    <w:p>
      <w:pPr>
        <w:pStyle w:val="Normal"/>
        <w:spacing w:before="0" w:after="160"/>
        <w:ind w:left="640" w:hanging="640"/>
        <w:rPr>
          <w:rFonts w:ascii="Arial" w:hAnsi="Arial" w:cs="Arial"/>
          <w:szCs w:val="24"/>
        </w:rPr>
      </w:pPr>
      <w:r>
        <w:rPr>
          <w:rFonts w:cs="Arial" w:ascii="Arial" w:hAnsi="Arial"/>
          <w:szCs w:val="24"/>
        </w:rPr>
        <w:t xml:space="preserve">9. </w:t>
        <w:tab/>
        <w:t xml:space="preserve">JH S, SD G, J Y, et al. Regionalization of Pediatric Surgery: Trends Already Underway. </w:t>
      </w:r>
      <w:r>
        <w:rPr>
          <w:rFonts w:cs="Arial" w:ascii="Arial" w:hAnsi="Arial"/>
          <w:i/>
          <w:iCs/>
          <w:szCs w:val="24"/>
        </w:rPr>
        <w:t>Ann Surg</w:t>
      </w:r>
      <w:r>
        <w:rPr>
          <w:rFonts w:cs="Arial" w:ascii="Arial" w:hAnsi="Arial"/>
          <w:szCs w:val="24"/>
        </w:rPr>
        <w:t>. 2016;263(6):1062-1066. doi:10.1097/SLA.0000000000001666</w:t>
      </w:r>
    </w:p>
    <w:p>
      <w:pPr>
        <w:pStyle w:val="Normal"/>
        <w:spacing w:before="0" w:after="160"/>
        <w:ind w:left="640" w:hanging="640"/>
        <w:rPr>
          <w:rFonts w:ascii="Arial" w:hAnsi="Arial" w:cs="Arial"/>
          <w:szCs w:val="24"/>
        </w:rPr>
      </w:pPr>
      <w:r>
        <w:rPr>
          <w:rFonts w:cs="Arial" w:ascii="Arial" w:hAnsi="Arial"/>
          <w:szCs w:val="24"/>
        </w:rPr>
        <w:t xml:space="preserve">10. </w:t>
        <w:tab/>
        <w:t xml:space="preserve">MV R, ME C, KA B, DJ B, JD P, M R. Does hospital type affect pyloromyotomy outcomes? Analysis of the Kids’ Inpatient Database. </w:t>
      </w:r>
      <w:r>
        <w:rPr>
          <w:rFonts w:cs="Arial" w:ascii="Arial" w:hAnsi="Arial"/>
          <w:i/>
          <w:iCs/>
          <w:szCs w:val="24"/>
        </w:rPr>
        <w:t>Surgery</w:t>
      </w:r>
      <w:r>
        <w:rPr>
          <w:rFonts w:cs="Arial" w:ascii="Arial" w:hAnsi="Arial"/>
          <w:szCs w:val="24"/>
        </w:rPr>
        <w:t>. 2010;148(2):411-419. doi:10.1016/J.SURG.2010.04.015</w:t>
      </w:r>
    </w:p>
    <w:p>
      <w:pPr>
        <w:pStyle w:val="Normal"/>
        <w:spacing w:before="0" w:after="160"/>
        <w:ind w:left="640" w:hanging="640"/>
        <w:rPr>
          <w:rFonts w:ascii="Arial" w:hAnsi="Arial" w:cs="Arial"/>
          <w:szCs w:val="24"/>
        </w:rPr>
      </w:pPr>
      <w:r>
        <w:rPr>
          <w:rFonts w:cs="Arial" w:ascii="Arial" w:hAnsi="Arial"/>
          <w:szCs w:val="24"/>
        </w:rPr>
        <w:t xml:space="preserve">11. </w:t>
        <w:tab/>
        <w:t xml:space="preserve">Tian Y, Heiss KF, Wulkan ML, Raval M V. Assessment of variation in care and outcomes for pediatric appendicitis at children’s and non-children’s hospitals. </w:t>
      </w:r>
      <w:r>
        <w:rPr>
          <w:rFonts w:cs="Arial" w:ascii="Arial" w:hAnsi="Arial"/>
          <w:i/>
          <w:iCs/>
          <w:szCs w:val="24"/>
        </w:rPr>
        <w:t>J Pediatr Surg</w:t>
      </w:r>
      <w:r>
        <w:rPr>
          <w:rFonts w:cs="Arial" w:ascii="Arial" w:hAnsi="Arial"/>
          <w:szCs w:val="24"/>
        </w:rPr>
        <w:t>. 2015;50(11):1885-1892. doi:10.1016/J.JPEDSURG.2015.06.012</w:t>
      </w:r>
    </w:p>
    <w:p>
      <w:pPr>
        <w:pStyle w:val="Normal"/>
        <w:spacing w:before="0" w:after="160"/>
        <w:ind w:left="640" w:hanging="640"/>
        <w:rPr>
          <w:rFonts w:ascii="Arial" w:hAnsi="Arial" w:cs="Arial"/>
          <w:szCs w:val="24"/>
        </w:rPr>
      </w:pPr>
      <w:r>
        <w:rPr>
          <w:rFonts w:cs="Arial" w:ascii="Arial" w:hAnsi="Arial"/>
          <w:szCs w:val="24"/>
        </w:rPr>
        <w:t xml:space="preserve">12. </w:t>
        <w:tab/>
        <w:t xml:space="preserve">Dupree JM, Patel K, Singer SJ, et al. Attention to surgeons and surgical care is largely missing from early medicare accountable care organizations. </w:t>
      </w:r>
      <w:r>
        <w:rPr>
          <w:rFonts w:cs="Arial" w:ascii="Arial" w:hAnsi="Arial"/>
          <w:i/>
          <w:iCs/>
          <w:szCs w:val="24"/>
        </w:rPr>
        <w:t>Health Aff</w:t>
      </w:r>
      <w:r>
        <w:rPr>
          <w:rFonts w:cs="Arial" w:ascii="Arial" w:hAnsi="Arial"/>
          <w:szCs w:val="24"/>
        </w:rPr>
        <w:t>. 2014;33(6):972-979. doi:10.1377/hlthaff.2013.1300</w:t>
      </w:r>
    </w:p>
    <w:p>
      <w:pPr>
        <w:pStyle w:val="Normal"/>
        <w:spacing w:before="0" w:after="160"/>
        <w:ind w:left="640" w:hanging="640"/>
        <w:rPr>
          <w:rFonts w:ascii="Arial" w:hAnsi="Arial" w:cs="Arial"/>
          <w:szCs w:val="24"/>
        </w:rPr>
      </w:pPr>
      <w:r>
        <w:rPr>
          <w:rFonts w:cs="Arial" w:ascii="Arial" w:hAnsi="Arial"/>
          <w:szCs w:val="24"/>
        </w:rPr>
        <w:t xml:space="preserve">13. </w:t>
        <w:tab/>
        <w:t xml:space="preserve">RS H, MA K. Public reporting, consumerism, and patient empowerment. </w:t>
      </w:r>
      <w:r>
        <w:rPr>
          <w:rFonts w:cs="Arial" w:ascii="Arial" w:hAnsi="Arial"/>
          <w:i/>
          <w:iCs/>
          <w:szCs w:val="24"/>
        </w:rPr>
        <w:t>N Engl J Med</w:t>
      </w:r>
      <w:r>
        <w:rPr>
          <w:rFonts w:cs="Arial" w:ascii="Arial" w:hAnsi="Arial"/>
          <w:szCs w:val="24"/>
        </w:rPr>
        <w:t>. 2013;369(20):1875-1877. doi:10.1056/NEJMP1310419</w:t>
      </w:r>
    </w:p>
    <w:p>
      <w:pPr>
        <w:pStyle w:val="Normal"/>
        <w:spacing w:before="0" w:after="160"/>
        <w:ind w:left="640" w:hanging="640"/>
        <w:rPr>
          <w:rFonts w:ascii="Arial" w:hAnsi="Arial" w:cs="Arial"/>
          <w:szCs w:val="24"/>
        </w:rPr>
      </w:pPr>
      <w:r>
        <w:rPr>
          <w:rFonts w:cs="Arial" w:ascii="Arial" w:hAnsi="Arial"/>
          <w:szCs w:val="24"/>
        </w:rPr>
        <w:t xml:space="preserve">14. </w:t>
        <w:tab/>
        <w:t xml:space="preserve">Keren R, Luan X, Localio R, et al. Prioritization of comparative effectiveness research topics in hospital pediatrics. </w:t>
      </w:r>
      <w:r>
        <w:rPr>
          <w:rFonts w:cs="Arial" w:ascii="Arial" w:hAnsi="Arial"/>
          <w:i/>
          <w:iCs/>
          <w:szCs w:val="24"/>
        </w:rPr>
        <w:t>Arch Pediatr Adolesc Med</w:t>
      </w:r>
      <w:r>
        <w:rPr>
          <w:rFonts w:cs="Arial" w:ascii="Arial" w:hAnsi="Arial"/>
          <w:szCs w:val="24"/>
        </w:rPr>
        <w:t>. 2012;166(12):1155-1164. doi:10.1001/archpediatrics.2012.1266</w:t>
      </w:r>
    </w:p>
    <w:p>
      <w:pPr>
        <w:pStyle w:val="Normal"/>
        <w:spacing w:before="0" w:after="160"/>
        <w:ind w:left="640" w:hanging="640"/>
        <w:rPr>
          <w:rFonts w:ascii="Arial" w:hAnsi="Arial" w:cs="Arial"/>
          <w:szCs w:val="24"/>
        </w:rPr>
      </w:pPr>
      <w:r>
        <w:rPr>
          <w:rFonts w:cs="Arial" w:ascii="Arial" w:hAnsi="Arial"/>
          <w:szCs w:val="24"/>
        </w:rPr>
        <w:t xml:space="preserve">15. </w:t>
        <w:tab/>
        <w:t xml:space="preserve">DR K, AN L, M O, et al. Understanding the Costs Associated With Surgical Care Delivery in the Medicare Population. </w:t>
      </w:r>
      <w:r>
        <w:rPr>
          <w:rFonts w:cs="Arial" w:ascii="Arial" w:hAnsi="Arial"/>
          <w:i/>
          <w:iCs/>
          <w:szCs w:val="24"/>
        </w:rPr>
        <w:t>Ann Surg</w:t>
      </w:r>
      <w:r>
        <w:rPr>
          <w:rFonts w:cs="Arial" w:ascii="Arial" w:hAnsi="Arial"/>
          <w:szCs w:val="24"/>
        </w:rPr>
        <w:t>. 2020;271(1):23-28. doi:10.1097/SLA.0000000000003165</w:t>
      </w:r>
    </w:p>
    <w:p>
      <w:pPr>
        <w:pStyle w:val="Normal"/>
        <w:spacing w:before="0" w:after="160"/>
        <w:ind w:left="640" w:hanging="640"/>
        <w:rPr>
          <w:rFonts w:ascii="Arial" w:hAnsi="Arial" w:cs="Arial"/>
          <w:szCs w:val="24"/>
        </w:rPr>
      </w:pPr>
      <w:r>
        <w:rPr>
          <w:rFonts w:cs="Arial" w:ascii="Arial" w:hAnsi="Arial"/>
          <w:szCs w:val="24"/>
        </w:rPr>
        <w:t xml:space="preserve">16. </w:t>
        <w:tab/>
        <w:t xml:space="preserve">ZJ K, HC L, J P, JB G, KG S. Effect of deregionalized care on mortality in very low-birth-weight infants with necrotizing enterocolitis. </w:t>
      </w:r>
      <w:r>
        <w:rPr>
          <w:rFonts w:cs="Arial" w:ascii="Arial" w:hAnsi="Arial"/>
          <w:i/>
          <w:iCs/>
          <w:szCs w:val="24"/>
        </w:rPr>
        <w:t>JAMA Pediatr</w:t>
      </w:r>
      <w:r>
        <w:rPr>
          <w:rFonts w:cs="Arial" w:ascii="Arial" w:hAnsi="Arial"/>
          <w:szCs w:val="24"/>
        </w:rPr>
        <w:t>. 2015;169(1):26-32. doi:10.1001/JAMAPEDIATRICS.2014.2085</w:t>
      </w:r>
    </w:p>
    <w:p>
      <w:pPr>
        <w:pStyle w:val="Normal"/>
        <w:spacing w:before="0" w:after="160"/>
        <w:ind w:left="640" w:hanging="640"/>
        <w:rPr>
          <w:rFonts w:ascii="Arial" w:hAnsi="Arial" w:cs="Arial"/>
          <w:szCs w:val="24"/>
        </w:rPr>
      </w:pPr>
      <w:r>
        <w:rPr>
          <w:rFonts w:cs="Arial" w:ascii="Arial" w:hAnsi="Arial"/>
          <w:szCs w:val="24"/>
        </w:rPr>
        <w:t xml:space="preserve">17. </w:t>
        <w:tab/>
        <w:t>Health Care Cost Institute. Data. Accessed October 21, 2021. https://healthcostinstitute.org/data</w:t>
      </w:r>
    </w:p>
    <w:p>
      <w:pPr>
        <w:pStyle w:val="Normal"/>
        <w:spacing w:before="0" w:after="160"/>
        <w:ind w:left="640" w:hanging="640"/>
        <w:rPr>
          <w:rFonts w:ascii="Arial" w:hAnsi="Arial" w:cs="Arial"/>
          <w:szCs w:val="24"/>
        </w:rPr>
      </w:pPr>
      <w:r>
        <w:rPr>
          <w:rFonts w:cs="Arial" w:ascii="Arial" w:hAnsi="Arial"/>
          <w:szCs w:val="24"/>
        </w:rPr>
        <w:t xml:space="preserve">18. </w:t>
        <w:tab/>
      </w:r>
      <w:r>
        <w:rPr>
          <w:rFonts w:cs="Arial" w:ascii="Arial" w:hAnsi="Arial"/>
          <w:i/>
          <w:iCs/>
          <w:szCs w:val="24"/>
        </w:rPr>
        <w:t>Children’s Health Spending: 2010-2014</w:t>
      </w:r>
      <w:r>
        <w:rPr>
          <w:rFonts w:cs="Arial" w:ascii="Arial" w:hAnsi="Arial"/>
          <w:szCs w:val="24"/>
        </w:rPr>
        <w:t>.; 2016. Accessed November 22, 2021. https://healthcostinstitute.org/images/pdfs/2016-Kids-Report-5.16.16.pdf</w:t>
      </w:r>
    </w:p>
    <w:p>
      <w:pPr>
        <w:pStyle w:val="Normal"/>
        <w:spacing w:before="0" w:after="160"/>
        <w:ind w:left="640" w:hanging="640"/>
        <w:rPr>
          <w:rFonts w:ascii="Arial" w:hAnsi="Arial" w:cs="Arial"/>
          <w:szCs w:val="24"/>
        </w:rPr>
      </w:pPr>
      <w:r>
        <w:rPr>
          <w:rFonts w:cs="Arial" w:ascii="Arial" w:hAnsi="Arial"/>
          <w:szCs w:val="24"/>
        </w:rPr>
        <w:t xml:space="preserve">19. </w:t>
        <w:tab/>
        <w:t xml:space="preserve">D N, ST P, E B, K K. Prices For Common Medical Services Vary Substantially Among The Commercially Insured. </w:t>
      </w:r>
      <w:r>
        <w:rPr>
          <w:rFonts w:cs="Arial" w:ascii="Arial" w:hAnsi="Arial"/>
          <w:i/>
          <w:iCs/>
          <w:szCs w:val="24"/>
        </w:rPr>
        <w:t>Health Aff (Millwood)</w:t>
      </w:r>
      <w:r>
        <w:rPr>
          <w:rFonts w:cs="Arial" w:ascii="Arial" w:hAnsi="Arial"/>
          <w:szCs w:val="24"/>
        </w:rPr>
        <w:t>. 2016;35(5):923-927. doi:10.1377/HLTHAFF.2015.1379</w:t>
      </w:r>
    </w:p>
    <w:p>
      <w:pPr>
        <w:pStyle w:val="Normal"/>
        <w:spacing w:before="0" w:after="160"/>
        <w:ind w:left="640" w:hanging="640"/>
        <w:rPr>
          <w:rFonts w:ascii="Arial" w:hAnsi="Arial" w:cs="Arial"/>
          <w:szCs w:val="24"/>
        </w:rPr>
      </w:pPr>
      <w:r>
        <w:rPr>
          <w:rFonts w:cs="Arial" w:ascii="Arial" w:hAnsi="Arial"/>
          <w:szCs w:val="24"/>
        </w:rPr>
        <w:t xml:space="preserve">20. </w:t>
        <w:tab/>
        <w:t xml:space="preserve">KN P, KJ B, I M, MV R. Distinguishing Children’s Hospitals From Non-Children’s Hospitals in Large Claims Data. </w:t>
      </w:r>
      <w:r>
        <w:rPr>
          <w:rFonts w:cs="Arial" w:ascii="Arial" w:hAnsi="Arial"/>
          <w:i/>
          <w:iCs/>
          <w:szCs w:val="24"/>
        </w:rPr>
        <w:t>Hosp Pediatr</w:t>
      </w:r>
      <w:r>
        <w:rPr>
          <w:rFonts w:cs="Arial" w:ascii="Arial" w:hAnsi="Arial"/>
          <w:szCs w:val="24"/>
        </w:rPr>
        <w:t>. 2020;10(2):123-128. doi:10.1542/HPEDS.2019-0218</w:t>
      </w:r>
    </w:p>
    <w:p>
      <w:pPr>
        <w:pStyle w:val="Normal"/>
        <w:spacing w:before="0" w:after="160"/>
        <w:ind w:left="640" w:hanging="640"/>
        <w:rPr>
          <w:rFonts w:ascii="Arial" w:hAnsi="Arial" w:cs="Arial"/>
          <w:szCs w:val="24"/>
        </w:rPr>
      </w:pPr>
      <w:r>
        <w:rPr>
          <w:rFonts w:cs="Arial" w:ascii="Arial" w:hAnsi="Arial"/>
          <w:szCs w:val="24"/>
        </w:rPr>
        <w:t xml:space="preserve">21. </w:t>
        <w:tab/>
        <w:t xml:space="preserve">MB R, BE L, SL N, RG F, TS A, AM E. Employers’ use of value-based purchasing strategies. </w:t>
      </w:r>
      <w:r>
        <w:rPr>
          <w:rFonts w:cs="Arial" w:ascii="Arial" w:hAnsi="Arial"/>
          <w:i/>
          <w:iCs/>
          <w:szCs w:val="24"/>
        </w:rPr>
        <w:t>JAMA</w:t>
      </w:r>
      <w:r>
        <w:rPr>
          <w:rFonts w:cs="Arial" w:ascii="Arial" w:hAnsi="Arial"/>
          <w:szCs w:val="24"/>
        </w:rPr>
        <w:t>. 2007;298(19):2281-2288. doi:10.1001/JAMA.298.19.2281</w:t>
      </w:r>
    </w:p>
    <w:p>
      <w:pPr>
        <w:pStyle w:val="Normal"/>
        <w:spacing w:before="0" w:after="160"/>
        <w:ind w:left="640" w:hanging="640"/>
        <w:rPr>
          <w:rFonts w:ascii="Arial" w:hAnsi="Arial" w:cs="Arial"/>
          <w:szCs w:val="24"/>
        </w:rPr>
      </w:pPr>
      <w:r>
        <w:rPr>
          <w:rFonts w:cs="Arial" w:ascii="Arial" w:hAnsi="Arial"/>
          <w:szCs w:val="24"/>
        </w:rPr>
        <w:t xml:space="preserve">22. </w:t>
        <w:tab/>
        <w:t xml:space="preserve">Porter ME. A Strategy for Health Care Reform — Toward a Value-Based System. </w:t>
      </w:r>
      <w:r>
        <w:rPr>
          <w:rFonts w:cs="Arial" w:ascii="Arial" w:hAnsi="Arial"/>
          <w:i/>
          <w:iCs/>
          <w:szCs w:val="24"/>
        </w:rPr>
        <w:t>http://dx.doi.org/101056/NEJMp0904131</w:t>
      </w:r>
      <w:r>
        <w:rPr>
          <w:rFonts w:cs="Arial" w:ascii="Arial" w:hAnsi="Arial"/>
          <w:szCs w:val="24"/>
        </w:rPr>
        <w:t>. 2009;361(2):109-112. doi:10.1056/NEJMP0904131</w:t>
      </w:r>
    </w:p>
    <w:p>
      <w:pPr>
        <w:pStyle w:val="Normal"/>
        <w:spacing w:before="0" w:after="160"/>
        <w:ind w:left="640" w:hanging="640"/>
        <w:rPr>
          <w:rFonts w:ascii="Arial" w:hAnsi="Arial" w:cs="Arial"/>
          <w:szCs w:val="24"/>
        </w:rPr>
      </w:pPr>
      <w:r>
        <w:rPr>
          <w:rFonts w:cs="Arial" w:ascii="Arial" w:hAnsi="Arial"/>
          <w:szCs w:val="24"/>
        </w:rPr>
        <w:t xml:space="preserve">23. </w:t>
        <w:tab/>
        <w:t xml:space="preserve">Lee VS, Kawamoto K, Hess R, et al. Implementation of a Value-Driven Outcomes Program to Identify High Variability in Clinical Costs and Outcomes and Association With Reduced Cost and Improved Quality. </w:t>
      </w:r>
      <w:r>
        <w:rPr>
          <w:rFonts w:cs="Arial" w:ascii="Arial" w:hAnsi="Arial"/>
          <w:i/>
          <w:iCs/>
          <w:szCs w:val="24"/>
        </w:rPr>
        <w:t>JAMA</w:t>
      </w:r>
      <w:r>
        <w:rPr>
          <w:rFonts w:cs="Arial" w:ascii="Arial" w:hAnsi="Arial"/>
          <w:szCs w:val="24"/>
        </w:rPr>
        <w:t>. 2016;316(10):1061-1072. doi:10.1001/JAMA.2016.12226</w:t>
      </w:r>
    </w:p>
    <w:p>
      <w:pPr>
        <w:pStyle w:val="Normal"/>
        <w:spacing w:before="0" w:after="160"/>
        <w:ind w:left="640" w:hanging="640"/>
        <w:rPr>
          <w:rFonts w:ascii="Arial" w:hAnsi="Arial" w:cs="Arial"/>
          <w:szCs w:val="24"/>
        </w:rPr>
      </w:pPr>
      <w:r>
        <w:rPr>
          <w:rFonts w:cs="Arial" w:ascii="Arial" w:hAnsi="Arial"/>
          <w:szCs w:val="24"/>
        </w:rPr>
        <w:t xml:space="preserve">24. </w:t>
        <w:tab/>
        <w:t xml:space="preserve">Mehrotra A, Schleifer D, Shefrin A, Ducas A. Defining the Goals of Health Care Price Transparency: Not Just Shopping Around. </w:t>
      </w:r>
      <w:r>
        <w:rPr>
          <w:rFonts w:cs="Arial" w:ascii="Arial" w:hAnsi="Arial"/>
          <w:i/>
          <w:iCs/>
          <w:szCs w:val="24"/>
        </w:rPr>
        <w:t>NEJM Catal</w:t>
      </w:r>
      <w:r>
        <w:rPr>
          <w:rFonts w:cs="Arial" w:ascii="Arial" w:hAnsi="Arial"/>
          <w:szCs w:val="24"/>
        </w:rPr>
        <w:t>. Published online 2018. Accessed October 21, 2021. https://catalyst.nejm.org/doi/full/10.1056/CAT.18.0146</w:t>
      </w:r>
    </w:p>
    <w:p>
      <w:pPr>
        <w:pStyle w:val="Normal"/>
        <w:spacing w:before="0" w:after="160"/>
        <w:ind w:left="640" w:hanging="640"/>
        <w:rPr>
          <w:rFonts w:ascii="Arial" w:hAnsi="Arial" w:cs="Arial"/>
          <w:szCs w:val="24"/>
        </w:rPr>
      </w:pPr>
      <w:r>
        <w:rPr>
          <w:rFonts w:cs="Arial" w:ascii="Arial" w:hAnsi="Arial"/>
          <w:szCs w:val="24"/>
        </w:rPr>
        <w:t xml:space="preserve">25. </w:t>
        <w:tab/>
        <w:t xml:space="preserve">EH L, R L, DS Z, et al. A comparison of clinical registry versus administrative claims data for reporting of 30-day surgical complications. </w:t>
      </w:r>
      <w:r>
        <w:rPr>
          <w:rFonts w:cs="Arial" w:ascii="Arial" w:hAnsi="Arial"/>
          <w:i/>
          <w:iCs/>
          <w:szCs w:val="24"/>
        </w:rPr>
        <w:t>Ann Surg</w:t>
      </w:r>
      <w:r>
        <w:rPr>
          <w:rFonts w:cs="Arial" w:ascii="Arial" w:hAnsi="Arial"/>
          <w:szCs w:val="24"/>
        </w:rPr>
        <w:t>. 2012;256(6):973-981. doi:10.1097/SLA.0B013E31826B4C4F</w:t>
      </w:r>
    </w:p>
    <w:p>
      <w:pPr>
        <w:pStyle w:val="Normal"/>
        <w:spacing w:before="0" w:after="160"/>
        <w:ind w:left="640" w:hanging="640"/>
        <w:rPr>
          <w:rFonts w:ascii="Arial" w:hAnsi="Arial" w:cs="Arial"/>
          <w:szCs w:val="24"/>
        </w:rPr>
      </w:pPr>
      <w:r>
        <w:rPr>
          <w:rFonts w:cs="Arial" w:ascii="Arial" w:hAnsi="Arial"/>
          <w:szCs w:val="24"/>
        </w:rPr>
        <w:t xml:space="preserve">26. </w:t>
        <w:tab/>
        <w:t xml:space="preserve">Massoumi RL, Childers CP, Lee SL. Underrepresentation of pediatric operations in the relative value unit updating process. </w:t>
      </w:r>
      <w:r>
        <w:rPr>
          <w:rFonts w:cs="Arial" w:ascii="Arial" w:hAnsi="Arial"/>
          <w:i/>
          <w:iCs/>
          <w:szCs w:val="24"/>
        </w:rPr>
        <w:t>J Pediatr Surg</w:t>
      </w:r>
      <w:r>
        <w:rPr>
          <w:rFonts w:cs="Arial" w:ascii="Arial" w:hAnsi="Arial"/>
          <w:szCs w:val="24"/>
        </w:rPr>
        <w:t>. 2021;56(6):1101-1106. doi:10.1016/J.JPEDSURG.2021.02.026</w:t>
      </w:r>
    </w:p>
    <w:p>
      <w:pPr>
        <w:pStyle w:val="Normal"/>
        <w:spacing w:before="0" w:after="160"/>
        <w:ind w:left="640" w:hanging="640"/>
        <w:rPr>
          <w:rFonts w:ascii="Arial" w:hAnsi="Arial" w:cs="Arial"/>
          <w:szCs w:val="24"/>
        </w:rPr>
      </w:pPr>
      <w:r>
        <w:rPr>
          <w:rFonts w:cs="Arial" w:ascii="Arial" w:hAnsi="Arial"/>
          <w:szCs w:val="24"/>
        </w:rPr>
        <w:t xml:space="preserve">27. </w:t>
        <w:tab/>
        <w:t xml:space="preserve">P V, D G, W W, et al. Assessment of Underpayment for Inpatient Care at Children’s Hospitals. </w:t>
      </w:r>
      <w:r>
        <w:rPr>
          <w:rFonts w:cs="Arial" w:ascii="Arial" w:hAnsi="Arial"/>
          <w:i/>
          <w:iCs/>
          <w:szCs w:val="24"/>
        </w:rPr>
        <w:t>JAMA Pediatr</w:t>
      </w:r>
      <w:r>
        <w:rPr>
          <w:rFonts w:cs="Arial" w:ascii="Arial" w:hAnsi="Arial"/>
          <w:szCs w:val="24"/>
        </w:rPr>
        <w:t>. 2021;175(9):972-974. doi:10.1001/JAMAPEDIATRICS.2021.1133</w:t>
      </w:r>
    </w:p>
    <w:p>
      <w:pPr>
        <w:pStyle w:val="Normal"/>
        <w:spacing w:before="0" w:after="160"/>
        <w:ind w:left="640" w:hanging="640"/>
        <w:rPr>
          <w:rFonts w:ascii="Arial" w:hAnsi="Arial" w:cs="Arial"/>
          <w:szCs w:val="24"/>
        </w:rPr>
      </w:pPr>
      <w:r>
        <w:rPr>
          <w:rFonts w:cs="Arial" w:ascii="Arial" w:hAnsi="Arial"/>
          <w:szCs w:val="24"/>
        </w:rPr>
        <w:t xml:space="preserve">28. </w:t>
        <w:tab/>
        <w:t xml:space="preserve">Campbell BT, Campbell J, Campbell DA, Hirschl RB. Billing and reimbursement for pediatric surgical services: a unique assessment of a complex process. </w:t>
      </w:r>
      <w:r>
        <w:rPr>
          <w:rFonts w:cs="Arial" w:ascii="Arial" w:hAnsi="Arial"/>
          <w:i/>
          <w:iCs/>
          <w:szCs w:val="24"/>
        </w:rPr>
        <w:t>J Pediatr Surg</w:t>
      </w:r>
      <w:r>
        <w:rPr>
          <w:rFonts w:cs="Arial" w:ascii="Arial" w:hAnsi="Arial"/>
          <w:szCs w:val="24"/>
        </w:rPr>
        <w:t>. 2004;39(6):991-994. doi:10.1016/J.JPEDSURG.2004.02.037</w:t>
      </w:r>
    </w:p>
    <w:p>
      <w:pPr>
        <w:pStyle w:val="Normal"/>
        <w:spacing w:before="0" w:after="160"/>
        <w:ind w:left="640" w:hanging="640"/>
        <w:rPr>
          <w:rFonts w:ascii="Arial" w:hAnsi="Arial" w:cs="Arial"/>
        </w:rPr>
      </w:pPr>
      <w:r>
        <w:rPr>
          <w:rFonts w:cs="Arial" w:ascii="Arial" w:hAnsi="Arial"/>
          <w:szCs w:val="24"/>
        </w:rPr>
        <w:t xml:space="preserve">29. </w:t>
        <w:tab/>
        <w:t>Health Insurance Coverage of Children 0-18 | KFF. Accessed October 21, 2021. https://www.kff.org/other/state-indicator/children-0-18/?currentTimeframe=0&amp;sortModel=%7B%22colId%22:%22Location%22,%22sort%22:%22asc%22%7D</w:t>
      </w:r>
    </w:p>
    <w:p>
      <w:pPr>
        <w:pStyle w:val="Standard"/>
        <w:rPr>
          <w:rFonts w:ascii="Arial" w:hAnsi="Arial" w:cs="Arial"/>
        </w:rPr>
      </w:pPr>
      <w:bookmarkStart w:id="4" w:name="_Hlk86228785"/>
      <w:r>
        <w:rPr/>
      </w:r>
      <w:r>
        <w:rPr/>
        <w:fldChar w:fldCharType="end"/>
      </w:r>
      <w:bookmarkEnd w:id="4"/>
    </w:p>
    <w:p>
      <w:pPr>
        <w:pStyle w:val="Normal"/>
        <w:widowControl/>
        <w:suppressAutoHyphens w:val="false"/>
        <w:spacing w:lineRule="auto" w:line="259" w:before="0" w:after="160"/>
        <w:textAlignment w:val="auto"/>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rPr>
      </w:pPr>
      <w:r>
        <w:rPr/>
        <w:drawing>
          <wp:inline distT="0" distB="0" distL="0" distR="0" wp14:anchorId="05E05AC3">
            <wp:extent cx="5945505" cy="5990590"/>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rFonts w:ascii="Arial" w:hAnsi="Arial" w:cs="Arial"/>
        </w:rPr>
      </w:pPr>
      <w:r>
        <w:rPr>
          <w:rFonts w:cs="Arial" w:ascii="Arial" w:hAnsi="Arial"/>
        </w:rPr>
        <w:t>Figure 1</w:t>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t>Table 1: Characteristics of patients undergoing surgery at children’s hospitals and non-children’s hospitals</w:t>
      </w:r>
    </w:p>
    <w:p>
      <w:pPr>
        <w:pStyle w:val="Normal"/>
        <w:rPr>
          <w:rFonts w:ascii="Arial" w:hAnsi="Arial" w:cs="Arial"/>
        </w:rPr>
      </w:pPr>
      <w:r>
        <w:rPr>
          <w:rFonts w:cs="Arial" w:ascii="Arial" w:hAnsi="Arial"/>
        </w:rPr>
      </w:r>
    </w:p>
    <w:tbl>
      <w:tblPr>
        <w:tblW w:w="8280" w:type="dxa"/>
        <w:jc w:val="left"/>
        <w:tblInd w:w="0" w:type="dxa"/>
        <w:tblCellMar>
          <w:top w:w="0" w:type="dxa"/>
          <w:left w:w="108" w:type="dxa"/>
          <w:bottom w:w="0" w:type="dxa"/>
          <w:right w:w="108" w:type="dxa"/>
        </w:tblCellMar>
        <w:tblLook w:val="04a0" w:noHBand="0" w:noVBand="1" w:firstColumn="1" w:lastRow="0" w:lastColumn="0" w:firstRow="1"/>
      </w:tblPr>
      <w:tblGrid>
        <w:gridCol w:w="2840"/>
        <w:gridCol w:w="1218"/>
        <w:gridCol w:w="1322"/>
        <w:gridCol w:w="1320"/>
        <w:gridCol w:w="1580"/>
      </w:tblGrid>
      <w:tr>
        <w:trPr>
          <w:trHeight w:val="576" w:hRule="atLeast"/>
        </w:trPr>
        <w:tc>
          <w:tcPr>
            <w:tcW w:w="2840" w:type="dxa"/>
            <w:tcBorders>
              <w:top w:val="single" w:sz="4" w:space="0" w:color="000000"/>
              <w:left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218"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Total</w:t>
            </w:r>
          </w:p>
        </w:tc>
        <w:tc>
          <w:tcPr>
            <w:tcW w:w="2642" w:type="dxa"/>
            <w:gridSpan w:val="2"/>
            <w:tcBorders>
              <w:top w:val="single" w:sz="4" w:space="0" w:color="000000"/>
              <w:bottom w:val="single" w:sz="4" w:space="0" w:color="000000"/>
              <w:right w:val="single" w:sz="4" w:space="0" w:color="000000"/>
            </w:tcBorders>
            <w:shd w:color="000000" w:fill="D9D9D9"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Children's Hospitals (CH)</w:t>
            </w:r>
          </w:p>
        </w:tc>
        <w:tc>
          <w:tcPr>
            <w:tcW w:w="1580" w:type="dxa"/>
            <w:tcBorders>
              <w:top w:val="single" w:sz="4" w:space="0" w:color="000000"/>
              <w:bottom w:val="single" w:sz="4" w:space="0" w:color="000000"/>
              <w:right w:val="single" w:sz="4" w:space="0" w:color="000000"/>
            </w:tcBorders>
            <w:shd w:color="000000" w:fill="D9D9D9"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 xml:space="preserve">Non-Children's Hospitals (NCH) </w:t>
            </w:r>
          </w:p>
        </w:tc>
      </w:tr>
      <w:tr>
        <w:trPr>
          <w:trHeight w:val="288" w:hRule="atLeast"/>
        </w:trPr>
        <w:tc>
          <w:tcPr>
            <w:tcW w:w="2840" w:type="dxa"/>
            <w:tcBorders>
              <w:left w:val="single" w:sz="4" w:space="0" w:color="000000"/>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Characteristics</w:t>
            </w:r>
          </w:p>
        </w:tc>
        <w:tc>
          <w:tcPr>
            <w:tcW w:w="1218" w:type="dxa"/>
            <w:tcBorders>
              <w:bottom w:val="single" w:sz="4" w:space="0" w:color="000000"/>
              <w:right w:val="single" w:sz="4" w:space="0" w:color="000000"/>
            </w:tcBorders>
            <w:shd w:color="000000" w:fill="D9D9D9"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 </w:t>
            </w:r>
          </w:p>
        </w:tc>
        <w:tc>
          <w:tcPr>
            <w:tcW w:w="1322" w:type="dxa"/>
            <w:tcBorders>
              <w:bottom w:val="single" w:sz="4" w:space="0" w:color="000000"/>
              <w:right w:val="single" w:sz="4" w:space="0" w:color="000000"/>
            </w:tcBorders>
            <w:shd w:color="000000" w:fill="D9D9D9"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Tier A</w:t>
            </w:r>
          </w:p>
        </w:tc>
        <w:tc>
          <w:tcPr>
            <w:tcW w:w="1320" w:type="dxa"/>
            <w:tcBorders>
              <w:bottom w:val="single" w:sz="4" w:space="0" w:color="000000"/>
              <w:right w:val="single" w:sz="4" w:space="0" w:color="000000"/>
            </w:tcBorders>
            <w:shd w:color="000000" w:fill="D9D9D9"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Tier B</w:t>
            </w:r>
          </w:p>
        </w:tc>
        <w:tc>
          <w:tcPr>
            <w:tcW w:w="1580" w:type="dxa"/>
            <w:tcBorders>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r>
      <w:tr>
        <w:trPr>
          <w:trHeight w:val="288"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xml:space="preserve">Hospitals </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12,669</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280</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1,079</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11,310</w:t>
            </w:r>
          </w:p>
        </w:tc>
      </w:tr>
      <w:tr>
        <w:trPr>
          <w:trHeight w:val="288" w:hRule="atLeast"/>
        </w:trPr>
        <w:tc>
          <w:tcPr>
            <w:tcW w:w="2840" w:type="dxa"/>
            <w:tcBorders>
              <w:left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Patients</w:t>
            </w:r>
          </w:p>
        </w:tc>
        <w:tc>
          <w:tcPr>
            <w:tcW w:w="1218" w:type="dxa"/>
            <w:tcBorders>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368,220</w:t>
            </w:r>
          </w:p>
        </w:tc>
        <w:tc>
          <w:tcPr>
            <w:tcW w:w="1322" w:type="dxa"/>
            <w:tcBorders>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118,977</w:t>
            </w:r>
          </w:p>
        </w:tc>
        <w:tc>
          <w:tcPr>
            <w:tcW w:w="1320" w:type="dxa"/>
            <w:tcBorders>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75,256</w:t>
            </w:r>
          </w:p>
        </w:tc>
        <w:tc>
          <w:tcPr>
            <w:tcW w:w="1580" w:type="dxa"/>
            <w:tcBorders>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173,987</w:t>
            </w:r>
          </w:p>
        </w:tc>
      </w:tr>
      <w:tr>
        <w:trPr>
          <w:trHeight w:val="288" w:hRule="atLeast"/>
        </w:trPr>
        <w:tc>
          <w:tcPr>
            <w:tcW w:w="2840"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Patient-Level Characteristics</w:t>
            </w:r>
          </w:p>
        </w:tc>
        <w:tc>
          <w:tcPr>
            <w:tcW w:w="1218" w:type="dxa"/>
            <w:tcBorders>
              <w:top w:val="single" w:sz="4" w:space="0" w:color="000000"/>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22" w:type="dxa"/>
            <w:tcBorders>
              <w:top w:val="single" w:sz="4" w:space="0" w:color="000000"/>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20" w:type="dxa"/>
            <w:tcBorders>
              <w:top w:val="single" w:sz="4" w:space="0" w:color="000000"/>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580" w:type="dxa"/>
            <w:tcBorders>
              <w:top w:val="single" w:sz="4" w:space="0" w:color="000000"/>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r>
      <w:tr>
        <w:trPr>
          <w:trHeight w:val="288"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Female</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147,321</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xml:space="preserve">46,401 (39%) </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27,845 (37%)</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73,075 (42%)</w:t>
            </w:r>
          </w:p>
        </w:tc>
      </w:tr>
      <w:tr>
        <w:trPr>
          <w:trHeight w:val="288" w:hRule="atLeast"/>
        </w:trPr>
        <w:tc>
          <w:tcPr>
            <w:tcW w:w="2840" w:type="dxa"/>
            <w:tcBorders>
              <w:left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xml:space="preserve">Male </w:t>
            </w:r>
          </w:p>
        </w:tc>
        <w:tc>
          <w:tcPr>
            <w:tcW w:w="1218" w:type="dxa"/>
            <w:tcBorders>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220,899</w:t>
            </w:r>
          </w:p>
        </w:tc>
        <w:tc>
          <w:tcPr>
            <w:tcW w:w="1322"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72,576 (61%)</w:t>
            </w:r>
          </w:p>
        </w:tc>
        <w:tc>
          <w:tcPr>
            <w:tcW w:w="1320"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47,411 (63%)</w:t>
            </w:r>
          </w:p>
        </w:tc>
        <w:tc>
          <w:tcPr>
            <w:tcW w:w="1580"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100,912 (58%)</w:t>
            </w:r>
          </w:p>
        </w:tc>
      </w:tr>
      <w:tr>
        <w:trPr>
          <w:trHeight w:val="288" w:hRule="atLeast"/>
        </w:trPr>
        <w:tc>
          <w:tcPr>
            <w:tcW w:w="2840"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Hospital-Level Characteristics</w:t>
            </w:r>
          </w:p>
        </w:tc>
        <w:tc>
          <w:tcPr>
            <w:tcW w:w="1218" w:type="dxa"/>
            <w:tcBorders>
              <w:top w:val="single" w:sz="4" w:space="0" w:color="000000"/>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22" w:type="dxa"/>
            <w:tcBorders>
              <w:top w:val="single" w:sz="4" w:space="0" w:color="000000"/>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20" w:type="dxa"/>
            <w:tcBorders>
              <w:top w:val="single" w:sz="4" w:space="0" w:color="000000"/>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580" w:type="dxa"/>
            <w:tcBorders>
              <w:top w:val="single" w:sz="4" w:space="0" w:color="000000"/>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r>
      <w:tr>
        <w:trPr>
          <w:trHeight w:val="288"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Bed Size (mean)</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263</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647</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210</w:t>
            </w:r>
          </w:p>
        </w:tc>
      </w:tr>
      <w:tr>
        <w:trPr>
          <w:trHeight w:val="288"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Nonprofit (mean)</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r>
              <w:rPr>
                <w:rFonts w:eastAsia="Times New Roman" w:cs="Arial" w:ascii="Arial" w:hAnsi="Arial"/>
                <w:color w:val="000000"/>
              </w:rPr>
              <w:t>9,194 (72.6%)</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274 (98%)</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777 (72%)</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8,143 (72%)</w:t>
            </w:r>
          </w:p>
        </w:tc>
      </w:tr>
      <w:tr>
        <w:trPr>
          <w:trHeight w:val="288"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Teaching (mean)</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r>
              <w:rPr>
                <w:rFonts w:eastAsia="Times New Roman" w:cs="Arial" w:ascii="Arial" w:hAnsi="Arial"/>
                <w:color w:val="000000"/>
              </w:rPr>
              <w:t>1,384 (10.9%)</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101 (36%)</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604 (56%)</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679 (6%)</w:t>
            </w:r>
          </w:p>
        </w:tc>
      </w:tr>
      <w:tr>
        <w:trPr>
          <w:trHeight w:val="288" w:hRule="atLeast"/>
        </w:trPr>
        <w:tc>
          <w:tcPr>
            <w:tcW w:w="2840" w:type="dxa"/>
            <w:tcBorders>
              <w:left w:val="single" w:sz="4" w:space="0" w:color="000000"/>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Procedures</w:t>
            </w:r>
          </w:p>
        </w:tc>
        <w:tc>
          <w:tcPr>
            <w:tcW w:w="1218" w:type="dxa"/>
            <w:tcBorders>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22" w:type="dxa"/>
            <w:tcBorders>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20" w:type="dxa"/>
            <w:tcBorders>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580" w:type="dxa"/>
            <w:tcBorders>
              <w:bottom w:val="single" w:sz="4" w:space="0" w:color="000000"/>
              <w:right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r>
      <w:tr>
        <w:trPr>
          <w:trHeight w:val="288"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Strabismus Surgery</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13,615</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6,339</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3,232</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4,044</w:t>
            </w:r>
          </w:p>
        </w:tc>
      </w:tr>
      <w:tr>
        <w:trPr>
          <w:trHeight w:val="576"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Tympanostomy Tube Placement</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99,254</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33,614</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15,108</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50,532</w:t>
            </w:r>
          </w:p>
        </w:tc>
      </w:tr>
      <w:tr>
        <w:trPr>
          <w:trHeight w:val="576"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Tonsillectomy and Adenoidectomy</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104,163</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28,640</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18,302</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57,221</w:t>
            </w:r>
          </w:p>
        </w:tc>
      </w:tr>
      <w:tr>
        <w:trPr>
          <w:trHeight w:val="288"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Repair of Humerus Fracture</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14,719</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5,480</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3,749</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5,490</w:t>
            </w:r>
          </w:p>
        </w:tc>
      </w:tr>
      <w:tr>
        <w:trPr>
          <w:trHeight w:val="288"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xml:space="preserve">ACL Reconstruction </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736</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123</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107</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506</w:t>
            </w:r>
          </w:p>
        </w:tc>
      </w:tr>
      <w:tr>
        <w:trPr>
          <w:trHeight w:val="576"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Posterior Spinal Fusion for Scoliosis</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4,384</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2,027</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1,282</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1,075</w:t>
            </w:r>
          </w:p>
        </w:tc>
      </w:tr>
      <w:tr>
        <w:trPr>
          <w:trHeight w:val="288"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Anti-Reflux Surgery</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876</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312</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387</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177</w:t>
            </w:r>
          </w:p>
        </w:tc>
      </w:tr>
      <w:tr>
        <w:trPr>
          <w:trHeight w:val="288"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Cholecystectomy</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426</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76</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87</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263</w:t>
            </w:r>
          </w:p>
        </w:tc>
      </w:tr>
      <w:tr>
        <w:trPr>
          <w:trHeight w:val="576"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Appendectomy for Acute Appendicitis</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35,471</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8,906</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8,303</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18,262</w:t>
            </w:r>
          </w:p>
        </w:tc>
      </w:tr>
      <w:tr>
        <w:trPr>
          <w:trHeight w:val="288"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Umbilical Hernia Repair</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8,241</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3,535</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2,682</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2,024</w:t>
            </w:r>
          </w:p>
        </w:tc>
      </w:tr>
      <w:tr>
        <w:trPr>
          <w:trHeight w:val="576"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Inguinal Hernia Repair, Nonobstructive</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16,273</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6,503</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5,261</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4,509</w:t>
            </w:r>
          </w:p>
        </w:tc>
      </w:tr>
      <w:tr>
        <w:trPr>
          <w:trHeight w:val="576"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Orchiopexy for Undescended Testicles</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7,831</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3,199</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2,605</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2,027</w:t>
            </w:r>
          </w:p>
        </w:tc>
      </w:tr>
      <w:tr>
        <w:trPr>
          <w:trHeight w:val="288"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Circumcision</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16,666</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5,864</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4,857</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5,945</w:t>
            </w:r>
          </w:p>
        </w:tc>
      </w:tr>
      <w:tr>
        <w:trPr>
          <w:trHeight w:val="288" w:hRule="atLeast"/>
        </w:trPr>
        <w:tc>
          <w:tcPr>
            <w:tcW w:w="284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Concurrent Procedures</w:t>
            </w:r>
          </w:p>
        </w:tc>
        <w:tc>
          <w:tcPr>
            <w:tcW w:w="1218"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45,565</w:t>
            </w:r>
          </w:p>
        </w:tc>
        <w:tc>
          <w:tcPr>
            <w:tcW w:w="1322"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14,359</w:t>
            </w:r>
          </w:p>
        </w:tc>
        <w:tc>
          <w:tcPr>
            <w:tcW w:w="132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9,294</w:t>
            </w:r>
          </w:p>
        </w:tc>
        <w:tc>
          <w:tcPr>
            <w:tcW w:w="1580" w:type="dxa"/>
            <w:tcBorders>
              <w:bottom w:val="single" w:sz="4" w:space="0" w:color="000000"/>
              <w:right w:val="single" w:sz="4" w:space="0" w:color="000000"/>
            </w:tcBorders>
            <w:shd w:color="auto" w:fill="auto" w:val="clear"/>
            <w:vAlign w:val="bottom"/>
          </w:tcPr>
          <w:p>
            <w:pPr>
              <w:pStyle w:val="Normal"/>
              <w:widowControl/>
              <w:suppressAutoHyphens w:val="false"/>
              <w:jc w:val="right"/>
              <w:textAlignment w:val="auto"/>
              <w:rPr>
                <w:rFonts w:ascii="Arial" w:hAnsi="Arial" w:eastAsia="Times New Roman" w:cs="Arial"/>
                <w:color w:val="000000"/>
              </w:rPr>
            </w:pPr>
            <w:r>
              <w:rPr>
                <w:rFonts w:eastAsia="Times New Roman" w:cs="Arial" w:ascii="Arial" w:hAnsi="Arial"/>
                <w:color w:val="000000"/>
              </w:rPr>
              <w:t>21,912</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drawing>
          <wp:inline distT="0" distB="0" distL="0" distR="0">
            <wp:extent cx="5346065" cy="353504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rFonts w:ascii="Arial" w:hAnsi="Arial" w:cs="Arial"/>
        </w:rPr>
      </w:pPr>
      <w:r>
        <w:rPr>
          <w:rFonts w:cs="Arial" w:ascii="Arial" w:hAnsi="Arial"/>
        </w:rPr>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rPr>
          <w:rFonts w:ascii="Arial" w:hAnsi="Arial" w:cs="Arial"/>
        </w:rPr>
      </w:pPr>
      <w:r>
        <w:rPr>
          <w:rFonts w:cs="Arial" w:ascii="Arial" w:hAnsi="Arial"/>
        </w:rPr>
        <w:t>Figure 2: Payments for common procedures</w:t>
      </w:r>
    </w:p>
    <w:p>
      <w:pPr>
        <w:pStyle w:val="Standard"/>
        <w:rPr>
          <w:rFonts w:ascii="Arial" w:hAnsi="Arial" w:cs="Arial"/>
          <w:bCs/>
        </w:rPr>
      </w:pPr>
      <w:r>
        <w:drawing>
          <wp:anchor behindDoc="0" distT="0" distB="0" distL="114300" distR="114300" simplePos="0" locked="0" layoutInCell="1" allowOverlap="1" relativeHeight="2">
            <wp:simplePos x="0" y="0"/>
            <wp:positionH relativeFrom="column">
              <wp:posOffset>-504825</wp:posOffset>
            </wp:positionH>
            <wp:positionV relativeFrom="paragraph">
              <wp:posOffset>266700</wp:posOffset>
            </wp:positionV>
            <wp:extent cx="9229725" cy="2314575"/>
            <wp:effectExtent l="0" t="0" r="0" b="0"/>
            <wp:wrapTight wrapText="bothSides">
              <wp:wrapPolygon edited="0">
                <wp:start x="-9" y="0"/>
                <wp:lineTo x="-9" y="18123"/>
                <wp:lineTo x="36" y="20081"/>
                <wp:lineTo x="-9" y="21324"/>
                <wp:lineTo x="21575" y="21324"/>
                <wp:lineTo x="21575" y="0"/>
                <wp:lineTo x="-9" y="0"/>
              </wp:wrapPolygon>
            </wp:wrapTight>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9"/>
                    <a:stretch>
                      <a:fillRect/>
                    </a:stretch>
                  </pic:blipFill>
                  <pic:spPr bwMode="auto">
                    <a:xfrm>
                      <a:off x="0" y="0"/>
                      <a:ext cx="9229725" cy="2314575"/>
                    </a:xfrm>
                    <a:prstGeom prst="rect">
                      <a:avLst/>
                    </a:prstGeom>
                  </pic:spPr>
                </pic:pic>
              </a:graphicData>
            </a:graphic>
          </wp:anchor>
        </w:drawing>
      </w:r>
      <w:r>
        <w:rPr>
          <w:rFonts w:cs="Arial" w:ascii="Arial" w:hAnsi="Arial"/>
          <w:bCs/>
        </w:rPr>
        <w:t>T</w:t>
      </w:r>
      <w:r>
        <w:rPr>
          <w:rFonts w:cs="Arial" w:ascii="Arial" w:hAnsi="Arial"/>
          <w:bCs/>
        </w:rPr>
        <w:t>able 2: Rate of surgical complications and readmissions</w:t>
      </w:r>
    </w:p>
    <w:p>
      <w:pPr>
        <w:pStyle w:val="Normal"/>
        <w:rPr>
          <w:rFonts w:ascii="Arial" w:hAnsi="Arial" w:cs="Arial"/>
        </w:rPr>
      </w:pPr>
      <w:r>
        <w:rPr>
          <w:rFonts w:cs="Arial" w:ascii="Arial" w:hAnsi="Arial"/>
        </w:rPr>
      </w:r>
    </w:p>
    <w:p>
      <w:pPr>
        <w:pStyle w:val="Standard"/>
        <w:rPr>
          <w:rFonts w:ascii="Arial" w:hAnsi="Arial" w:cs="Arial"/>
          <w:bCs/>
        </w:rPr>
      </w:pPr>
      <w:r>
        <w:rPr>
          <w:rFonts w:cs="Arial" w:ascii="Arial" w:hAnsi="Arial"/>
          <w:bCs/>
        </w:rPr>
      </w:r>
    </w:p>
    <w:p>
      <w:pPr>
        <w:pStyle w:val="Standard"/>
        <w:rPr>
          <w:rFonts w:ascii="Arial" w:hAnsi="Arial" w:cs="Arial"/>
          <w:bCs/>
        </w:rPr>
      </w:pPr>
      <w:r>
        <w:drawing>
          <wp:anchor behindDoc="0" distT="0" distB="0" distL="114300" distR="114300" simplePos="0" locked="0" layoutInCell="1" allowOverlap="1" relativeHeight="3">
            <wp:simplePos x="0" y="0"/>
            <wp:positionH relativeFrom="column">
              <wp:posOffset>-333375</wp:posOffset>
            </wp:positionH>
            <wp:positionV relativeFrom="paragraph">
              <wp:posOffset>525145</wp:posOffset>
            </wp:positionV>
            <wp:extent cx="8901430" cy="1590675"/>
            <wp:effectExtent l="0" t="0" r="0" b="0"/>
            <wp:wrapTight wrapText="bothSides">
              <wp:wrapPolygon edited="0">
                <wp:start x="-13" y="0"/>
                <wp:lineTo x="-13" y="21197"/>
                <wp:lineTo x="21540" y="21197"/>
                <wp:lineTo x="21540" y="0"/>
                <wp:lineTo x="-13"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0"/>
                    <a:stretch>
                      <a:fillRect/>
                    </a:stretch>
                  </pic:blipFill>
                  <pic:spPr bwMode="auto">
                    <a:xfrm>
                      <a:off x="0" y="0"/>
                      <a:ext cx="8901430" cy="1590675"/>
                    </a:xfrm>
                    <a:prstGeom prst="rect">
                      <a:avLst/>
                    </a:prstGeom>
                  </pic:spPr>
                </pic:pic>
              </a:graphicData>
            </a:graphic>
          </wp:anchor>
        </w:drawing>
      </w:r>
      <w:r>
        <w:rPr>
          <w:rFonts w:cs="Arial" w:ascii="Arial" w:hAnsi="Arial"/>
          <w:bCs/>
        </w:rPr>
        <w:t>T</w:t>
      </w:r>
      <w:r>
        <w:rPr>
          <w:rFonts w:cs="Arial" w:ascii="Arial" w:hAnsi="Arial"/>
          <w:bCs/>
        </w:rPr>
        <w:t xml:space="preserve">able 3: Log negotiated hospital payment by commercial insurers after adjusting for zip code, year, surgery setting, and observable hospital and county controls. *Signifies significance with p&lt;0.01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Supplemental Table 1: Procedures included in the analysis were identified by CPT and ICD-9 codes. </w:t>
      </w:r>
    </w:p>
    <w:p>
      <w:pPr>
        <w:pStyle w:val="Normal"/>
        <w:rPr>
          <w:rFonts w:ascii="Arial" w:hAnsi="Arial" w:cs="Arial"/>
        </w:rPr>
      </w:pPr>
      <w:r>
        <w:rPr>
          <w:rFonts w:cs="Arial" w:ascii="Arial" w:hAnsi="Arial"/>
        </w:rPr>
        <w:t xml:space="preserve"> </w:t>
      </w:r>
      <w:r>
        <w:rPr/>
        <w:drawing>
          <wp:inline distT="0" distB="0" distL="0" distR="0">
            <wp:extent cx="6791325" cy="550545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11"/>
                    <a:stretch>
                      <a:fillRect/>
                    </a:stretch>
                  </pic:blipFill>
                  <pic:spPr bwMode="auto">
                    <a:xfrm>
                      <a:off x="0" y="0"/>
                      <a:ext cx="6791325" cy="5505450"/>
                    </a:xfrm>
                    <a:prstGeom prst="rect">
                      <a:avLst/>
                    </a:prstGeom>
                  </pic:spPr>
                </pic:pic>
              </a:graphicData>
            </a:graphic>
          </wp:inline>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Supplemental Table 2: Complications used to evaluate post-operative outcomes were identified using ICD-9 codes. For brevity, the * represents all fourth or fifth digits that could designate an ICD-9-CM code. For example, 4151* = 41511, 41512, and 41519.</w:t>
      </w:r>
    </w:p>
    <w:p>
      <w:pPr>
        <w:pStyle w:val="Normal"/>
        <w:rPr>
          <w:rFonts w:ascii="Arial" w:hAnsi="Arial" w:cs="Arial"/>
        </w:rPr>
      </w:pPr>
      <w:r>
        <w:rPr>
          <w:rFonts w:cs="Arial" w:ascii="Arial" w:hAnsi="Arial"/>
        </w:rPr>
      </w:r>
    </w:p>
    <w:p>
      <w:pPr>
        <w:pStyle w:val="Normal"/>
        <w:rPr>
          <w:rFonts w:ascii="Arial" w:hAnsi="Arial" w:cs="Arial"/>
        </w:rPr>
      </w:pPr>
      <w:r>
        <w:rPr/>
        <w:drawing>
          <wp:inline distT="0" distB="0" distL="0" distR="0">
            <wp:extent cx="4772025" cy="442912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2"/>
                    <a:stretch>
                      <a:fillRect/>
                    </a:stretch>
                  </pic:blipFill>
                  <pic:spPr bwMode="auto">
                    <a:xfrm>
                      <a:off x="0" y="0"/>
                      <a:ext cx="4772025" cy="4429125"/>
                    </a:xfrm>
                    <a:prstGeom prst="rect">
                      <a:avLst/>
                    </a:prstGeom>
                  </pic:spPr>
                </pic:pic>
              </a:graphicData>
            </a:graphic>
          </wp:inline>
        </w:drawing>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02T10:35:4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Not sure about this. We adjust for CCC already, so I’m not sure we need to make this statement anyway.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230"/>
  <w:trackRevision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1a8d"/>
    <w:pPr>
      <w:widowControl w:val="false"/>
      <w:suppressAutoHyphens w:val="true"/>
      <w:bidi w:val="0"/>
      <w:spacing w:before="0" w:after="0"/>
      <w:jc w:val="left"/>
      <w:textAlignment w:val="baseline"/>
    </w:pPr>
    <w:rPr>
      <w:rFonts w:cs="DejaVu Sans" w:ascii="Calibri" w:hAnsi="Calibri" w:eastAsia="Calibri" w:asciiTheme="minorHAns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42080e"/>
    <w:pPr>
      <w:widowControl/>
      <w:suppressAutoHyphens w:val="false"/>
      <w:spacing w:beforeAutospacing="1" w:afterAutospacing="1"/>
      <w:textAlignment w:val="auto"/>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qFormat/>
    <w:rsid w:val="00b91a8d"/>
    <w:rPr>
      <w:rFonts w:ascii="Calibri" w:hAnsi="Calibri" w:eastAsia="Calibri" w:cs="DejaVu Sans"/>
      <w:sz w:val="20"/>
      <w:szCs w:val="20"/>
    </w:rPr>
  </w:style>
  <w:style w:type="character" w:styleId="Annotationreference">
    <w:name w:val="annotation reference"/>
    <w:basedOn w:val="DefaultParagraphFont"/>
    <w:qFormat/>
    <w:rsid w:val="00b91a8d"/>
    <w:rPr>
      <w:sz w:val="16"/>
      <w:szCs w:val="16"/>
    </w:rPr>
  </w:style>
  <w:style w:type="character" w:styleId="HeaderChar" w:customStyle="1">
    <w:name w:val="Header Char"/>
    <w:basedOn w:val="DefaultParagraphFont"/>
    <w:link w:val="Header"/>
    <w:uiPriority w:val="99"/>
    <w:qFormat/>
    <w:rsid w:val="00730967"/>
    <w:rPr>
      <w:rFonts w:ascii="Calibri" w:hAnsi="Calibri" w:eastAsia="Calibri" w:cs="DejaVu Sans"/>
    </w:rPr>
  </w:style>
  <w:style w:type="character" w:styleId="FooterChar" w:customStyle="1">
    <w:name w:val="Footer Char"/>
    <w:basedOn w:val="DefaultParagraphFont"/>
    <w:link w:val="Footer"/>
    <w:uiPriority w:val="99"/>
    <w:qFormat/>
    <w:rsid w:val="00730967"/>
    <w:rPr>
      <w:rFonts w:ascii="Calibri" w:hAnsi="Calibri" w:eastAsia="Calibri" w:cs="DejaVu Sans"/>
    </w:rPr>
  </w:style>
  <w:style w:type="character" w:styleId="CommentSubjectChar" w:customStyle="1">
    <w:name w:val="Comment Subject Char"/>
    <w:basedOn w:val="CommentTextChar"/>
    <w:link w:val="CommentSubject"/>
    <w:uiPriority w:val="99"/>
    <w:semiHidden/>
    <w:qFormat/>
    <w:rsid w:val="0085384d"/>
    <w:rPr>
      <w:rFonts w:ascii="Calibri" w:hAnsi="Calibri" w:eastAsia="Calibri" w:cs="DejaVu Sans"/>
      <w:b/>
      <w:bCs/>
      <w:sz w:val="20"/>
      <w:szCs w:val="20"/>
    </w:rPr>
  </w:style>
  <w:style w:type="character" w:styleId="Referencesnote" w:customStyle="1">
    <w:name w:val="references__note"/>
    <w:basedOn w:val="DefaultParagraphFont"/>
    <w:qFormat/>
    <w:rsid w:val="00b11cd2"/>
    <w:rPr/>
  </w:style>
  <w:style w:type="character" w:styleId="Referencesauthors" w:customStyle="1">
    <w:name w:val="references__authors"/>
    <w:basedOn w:val="DefaultParagraphFont"/>
    <w:qFormat/>
    <w:rsid w:val="00b11cd2"/>
    <w:rPr/>
  </w:style>
  <w:style w:type="character" w:styleId="Referencessource" w:customStyle="1">
    <w:name w:val="references__source"/>
    <w:basedOn w:val="DefaultParagraphFont"/>
    <w:qFormat/>
    <w:rsid w:val="00b11cd2"/>
    <w:rPr/>
  </w:style>
  <w:style w:type="character" w:styleId="Referencesyear" w:customStyle="1">
    <w:name w:val="references__year"/>
    <w:basedOn w:val="DefaultParagraphFont"/>
    <w:qFormat/>
    <w:rsid w:val="00b11cd2"/>
    <w:rPr/>
  </w:style>
  <w:style w:type="character" w:styleId="InternetLink">
    <w:name w:val="Hyperlink"/>
    <w:basedOn w:val="DefaultParagraphFont"/>
    <w:uiPriority w:val="99"/>
    <w:semiHidden/>
    <w:unhideWhenUsed/>
    <w:rsid w:val="0042080e"/>
    <w:rPr>
      <w:color w:val="0000FF"/>
      <w:u w:val="single"/>
    </w:rPr>
  </w:style>
  <w:style w:type="character" w:styleId="Heading1Char" w:customStyle="1">
    <w:name w:val="Heading 1 Char"/>
    <w:basedOn w:val="DefaultParagraphFont"/>
    <w:link w:val="Heading1"/>
    <w:uiPriority w:val="9"/>
    <w:qFormat/>
    <w:rsid w:val="0042080e"/>
    <w:rPr>
      <w:rFonts w:ascii="Times New Roman" w:hAnsi="Times New Roman" w:eastAsia="Times New Roman" w:cs="Times New Roman"/>
      <w:b/>
      <w:bCs/>
      <w:kern w:val="2"/>
      <w:sz w:val="48"/>
      <w:szCs w:val="48"/>
    </w:rPr>
  </w:style>
  <w:style w:type="character" w:styleId="Period" w:customStyle="1">
    <w:name w:val="period"/>
    <w:basedOn w:val="DefaultParagraphFont"/>
    <w:qFormat/>
    <w:rsid w:val="0042080e"/>
    <w:rPr/>
  </w:style>
  <w:style w:type="character" w:styleId="Cit" w:customStyle="1">
    <w:name w:val="cit"/>
    <w:basedOn w:val="DefaultParagraphFont"/>
    <w:qFormat/>
    <w:rsid w:val="0042080e"/>
    <w:rPr/>
  </w:style>
  <w:style w:type="character" w:styleId="Citationdoi" w:customStyle="1">
    <w:name w:val="citation-doi"/>
    <w:basedOn w:val="DefaultParagraphFont"/>
    <w:qFormat/>
    <w:rsid w:val="0042080e"/>
    <w:rPr/>
  </w:style>
  <w:style w:type="character" w:styleId="Authorslistitem" w:customStyle="1">
    <w:name w:val="authors-list-item"/>
    <w:basedOn w:val="DefaultParagraphFont"/>
    <w:qFormat/>
    <w:rsid w:val="0042080e"/>
    <w:rPr/>
  </w:style>
  <w:style w:type="character" w:styleId="Authorsupseparator" w:customStyle="1">
    <w:name w:val="author-sup-separator"/>
    <w:basedOn w:val="DefaultParagraphFont"/>
    <w:qFormat/>
    <w:rsid w:val="0042080e"/>
    <w:rPr/>
  </w:style>
  <w:style w:type="character" w:styleId="Comma" w:customStyle="1">
    <w:name w:val="comma"/>
    <w:basedOn w:val="DefaultParagraphFont"/>
    <w:qFormat/>
    <w:rsid w:val="0042080e"/>
    <w:rPr/>
  </w:style>
  <w:style w:type="character" w:styleId="Title1" w:customStyle="1">
    <w:name w:val="Title1"/>
    <w:basedOn w:val="DefaultParagraphFont"/>
    <w:qFormat/>
    <w:rsid w:val="0042080e"/>
    <w:rPr/>
  </w:style>
  <w:style w:type="character" w:styleId="Identifier" w:customStyle="1">
    <w:name w:val="identifier"/>
    <w:basedOn w:val="DefaultParagraphFont"/>
    <w:qFormat/>
    <w:rsid w:val="0042080e"/>
    <w:rPr/>
  </w:style>
  <w:style w:type="character" w:styleId="Idlabel" w:customStyle="1">
    <w:name w:val="id-label"/>
    <w:basedOn w:val="DefaultParagraphFont"/>
    <w:qFormat/>
    <w:rsid w:val="0042080e"/>
    <w:rPr/>
  </w:style>
  <w:style w:type="character" w:styleId="Strong">
    <w:name w:val="Strong"/>
    <w:basedOn w:val="DefaultParagraphFont"/>
    <w:uiPriority w:val="22"/>
    <w:qFormat/>
    <w:rsid w:val="0042080e"/>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Standard" w:customStyle="1">
    <w:name w:val="Standard"/>
    <w:qFormat/>
    <w:rsid w:val="00b91a8d"/>
    <w:pPr>
      <w:widowControl/>
      <w:suppressAutoHyphens w:val="true"/>
      <w:bidi w:val="0"/>
      <w:spacing w:lineRule="auto" w:line="247" w:before="0" w:after="160"/>
      <w:jc w:val="left"/>
      <w:textAlignment w:val="baseline"/>
    </w:pPr>
    <w:rPr>
      <w:rFonts w:cs="DejaVu Sans" w:ascii="Calibri" w:hAnsi="Calibri" w:eastAsia="Calibri" w:asciiTheme="minorHAnsi" w:eastAsiaTheme="minorHAnsi" w:hAnsiTheme="minorHAnsi"/>
      <w:color w:val="auto"/>
      <w:kern w:val="0"/>
      <w:sz w:val="22"/>
      <w:szCs w:val="22"/>
      <w:lang w:val="en-US" w:eastAsia="en-US" w:bidi="ar-SA"/>
    </w:rPr>
  </w:style>
  <w:style w:type="paragraph" w:styleId="Annotationtext">
    <w:name w:val="annotation text"/>
    <w:basedOn w:val="Standard"/>
    <w:link w:val="CommentTextChar"/>
    <w:qFormat/>
    <w:rsid w:val="00b91a8d"/>
    <w:pPr>
      <w:spacing w:lineRule="auto" w:line="24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730967"/>
    <w:pPr>
      <w:tabs>
        <w:tab w:val="clear" w:pos="720"/>
        <w:tab w:val="center" w:pos="4680" w:leader="none"/>
        <w:tab w:val="right" w:pos="9360" w:leader="none"/>
      </w:tabs>
    </w:pPr>
    <w:rPr/>
  </w:style>
  <w:style w:type="paragraph" w:styleId="Footer">
    <w:name w:val="Footer"/>
    <w:basedOn w:val="Normal"/>
    <w:link w:val="FooterChar"/>
    <w:uiPriority w:val="99"/>
    <w:unhideWhenUsed/>
    <w:rsid w:val="00730967"/>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85384d"/>
    <w:pPr>
      <w:widowControl w:val="false"/>
      <w:spacing w:before="0" w:after="0"/>
    </w:pPr>
    <w:rPr>
      <w:b/>
      <w:bCs/>
    </w:rPr>
  </w:style>
  <w:style w:type="paragraph" w:styleId="EndNoteBibliography" w:customStyle="1">
    <w:name w:val="EndNote Bibliography"/>
    <w:basedOn w:val="Standard"/>
    <w:qFormat/>
    <w:rsid w:val="002b2b6d"/>
    <w:pPr>
      <w:spacing w:lineRule="auto" w:line="240"/>
    </w:pPr>
    <w:rPr>
      <w:rFonts w:cs="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raval@luriechildrens.org" TargetMode="Externa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chart" Target="charts/chart1.xml"/><Relationship Id="rId9" Type="http://schemas.openxmlformats.org/officeDocument/2006/relationships/image" Target="media/image1.wmf"/><Relationship Id="rId10" Type="http://schemas.openxmlformats.org/officeDocument/2006/relationships/image" Target="media/image2.wmf"/><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Payments for Common Procedures at CH and NCH</a:t>
            </a:r>
          </a:p>
        </c:rich>
      </c:tx>
      <c:overlay val="0"/>
      <c:spPr>
        <a:noFill/>
        <a:ln>
          <a:noFill/>
        </a:ln>
      </c:spPr>
    </c:title>
    <c:autoTitleDeleted val="0"/>
    <c:plotArea>
      <c:barChart>
        <c:barDir val="col"/>
        <c:grouping val="clustered"/>
        <c:varyColors val="0"/>
        <c:ser>
          <c:idx val="0"/>
          <c:order val="0"/>
          <c:tx>
            <c:strRef>
              <c:f>label 0</c:f>
              <c:strCache>
                <c:ptCount val="1"/>
                <c:pt idx="0">
                  <c:v>CH-A</c:v>
                </c:pt>
              </c:strCache>
            </c:strRef>
          </c:tx>
          <c:spPr>
            <a:solidFill>
              <a:srgbClr val="4472c4"/>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5"/>
                <c:pt idx="0">
                  <c:v>All Procedures</c:v>
                </c:pt>
                <c:pt idx="1">
                  <c:v>Tonsillectomy and Adenoidectomy</c:v>
                </c:pt>
                <c:pt idx="2">
                  <c:v>Repair of Humerus Fracture</c:v>
                </c:pt>
                <c:pt idx="3">
                  <c:v>Posterior Spinal Fusion for Scoliosis</c:v>
                </c:pt>
                <c:pt idx="4">
                  <c:v>Appendectomy for Acute Appendicitis</c:v>
                </c:pt>
              </c:strCache>
            </c:strRef>
          </c:cat>
          <c:val>
            <c:numRef>
              <c:f>0</c:f>
              <c:numCache>
                <c:formatCode>General</c:formatCode>
                <c:ptCount val="5"/>
                <c:pt idx="0">
                  <c:v>6553.56</c:v>
                </c:pt>
                <c:pt idx="1">
                  <c:v>5916.75</c:v>
                </c:pt>
                <c:pt idx="2">
                  <c:v>8211.13</c:v>
                </c:pt>
                <c:pt idx="3">
                  <c:v>18242.15</c:v>
                </c:pt>
                <c:pt idx="4">
                  <c:v>16622.56</c:v>
                </c:pt>
              </c:numCache>
            </c:numRef>
          </c:val>
        </c:ser>
        <c:ser>
          <c:idx val="1"/>
          <c:order val="1"/>
          <c:tx>
            <c:strRef>
              <c:f>label 1</c:f>
              <c:strCache>
                <c:ptCount val="1"/>
                <c:pt idx="0">
                  <c:v>CH-B</c:v>
                </c:pt>
              </c:strCache>
            </c:strRef>
          </c:tx>
          <c:spPr>
            <a:solidFill>
              <a:srgbClr val="9dc3e6"/>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5"/>
                <c:pt idx="0">
                  <c:v>All Procedures</c:v>
                </c:pt>
                <c:pt idx="1">
                  <c:v>Tonsillectomy and Adenoidectomy</c:v>
                </c:pt>
                <c:pt idx="2">
                  <c:v>Repair of Humerus Fracture</c:v>
                </c:pt>
                <c:pt idx="3">
                  <c:v>Posterior Spinal Fusion for Scoliosis</c:v>
                </c:pt>
                <c:pt idx="4">
                  <c:v>Appendectomy for Acute Appendicitis</c:v>
                </c:pt>
              </c:strCache>
            </c:strRef>
          </c:cat>
          <c:val>
            <c:numRef>
              <c:f>1</c:f>
              <c:numCache>
                <c:formatCode>General</c:formatCode>
                <c:ptCount val="5"/>
                <c:pt idx="0">
                  <c:v>5847.5</c:v>
                </c:pt>
                <c:pt idx="1">
                  <c:v>4780.39</c:v>
                </c:pt>
                <c:pt idx="2">
                  <c:v>6234.07</c:v>
                </c:pt>
                <c:pt idx="3">
                  <c:v>16701.59</c:v>
                </c:pt>
                <c:pt idx="4">
                  <c:v>11254.38</c:v>
                </c:pt>
              </c:numCache>
            </c:numRef>
          </c:val>
        </c:ser>
        <c:ser>
          <c:idx val="2"/>
          <c:order val="2"/>
          <c:tx>
            <c:strRef>
              <c:f>label 2</c:f>
              <c:strCache>
                <c:ptCount val="1"/>
                <c:pt idx="0">
                  <c:v>NCH</c:v>
                </c:pt>
              </c:strCache>
            </c:strRef>
          </c:tx>
          <c:spPr>
            <a:solidFill>
              <a:srgbClr val="a5a5a5"/>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5"/>
                <c:pt idx="0">
                  <c:v>All Procedures</c:v>
                </c:pt>
                <c:pt idx="1">
                  <c:v>Tonsillectomy and Adenoidectomy</c:v>
                </c:pt>
                <c:pt idx="2">
                  <c:v>Repair of Humerus Fracture</c:v>
                </c:pt>
                <c:pt idx="3">
                  <c:v>Posterior Spinal Fusion for Scoliosis</c:v>
                </c:pt>
                <c:pt idx="4">
                  <c:v>Appendectomy for Acute Appendicitis</c:v>
                </c:pt>
              </c:strCache>
            </c:strRef>
          </c:cat>
          <c:val>
            <c:numRef>
              <c:f>2</c:f>
              <c:numCache>
                <c:formatCode>General</c:formatCode>
                <c:ptCount val="5"/>
                <c:pt idx="0">
                  <c:v>5034.25</c:v>
                </c:pt>
                <c:pt idx="1">
                  <c:v>4340.9</c:v>
                </c:pt>
                <c:pt idx="2">
                  <c:v>5752.59</c:v>
                </c:pt>
                <c:pt idx="3">
                  <c:v>18648.65</c:v>
                </c:pt>
                <c:pt idx="4">
                  <c:v>11003.81</c:v>
                </c:pt>
              </c:numCache>
            </c:numRef>
          </c:val>
        </c:ser>
        <c:gapWidth val="219"/>
        <c:overlap val="-27"/>
        <c:axId val="92691388"/>
        <c:axId val="40871299"/>
      </c:barChart>
      <c:catAx>
        <c:axId val="92691388"/>
        <c:scaling>
          <c:orientation val="minMax"/>
        </c:scaling>
        <c:delete val="0"/>
        <c:axPos val="b"/>
        <c:numFmt formatCode="[$-409]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40871299"/>
        <c:crosses val="autoZero"/>
        <c:auto val="1"/>
        <c:lblAlgn val="ctr"/>
        <c:lblOffset val="100"/>
        <c:noMultiLvlLbl val="0"/>
      </c:catAx>
      <c:valAx>
        <c:axId val="40871299"/>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Mean Payment ($)</a:t>
                </a:r>
              </a:p>
            </c:rich>
          </c:tx>
          <c:overlay val="0"/>
          <c:spPr>
            <a:noFill/>
            <a:ln>
              <a:noFill/>
            </a:ln>
          </c:spPr>
        </c:title>
        <c:numFmt formatCode="#,##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92691388"/>
        <c:crosses val="autoZero"/>
        <c:crossBetween val="between"/>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AF8370-2706-41B6-AA29-624CBC85DDE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A698657-6370-47B9-8E57-329AD22B25C8}">
      <dgm:prSet phldrT="[Text]" custT="1"/>
      <dgm:spPr>
        <a:solidFill>
          <a:schemeClr val="accent1">
            <a:lumMod val="20000"/>
            <a:lumOff val="80000"/>
          </a:schemeClr>
        </a:solidFill>
      </dgm:spPr>
      <dgm:t>
        <a:bodyPr/>
        <a:lstStyle/>
        <a:p>
          <a:r>
            <a:rPr lang="en-US" sz="1200" b="1">
              <a:solidFill>
                <a:sysClr val="windowText" lastClr="000000"/>
              </a:solidFill>
            </a:rPr>
            <a:t>67,939,211</a:t>
          </a:r>
          <a:r>
            <a:rPr lang="en-US" sz="1200">
              <a:solidFill>
                <a:sysClr val="windowText" lastClr="000000"/>
              </a:solidFill>
            </a:rPr>
            <a:t> HCCI claims from 2010-2015</a:t>
          </a:r>
        </a:p>
        <a:p>
          <a:r>
            <a:rPr lang="en-US" sz="1200" b="1">
              <a:solidFill>
                <a:sysClr val="windowText" lastClr="000000"/>
              </a:solidFill>
            </a:rPr>
            <a:t>22,878,572</a:t>
          </a:r>
          <a:r>
            <a:rPr lang="en-US" sz="1200" b="0">
              <a:solidFill>
                <a:sysClr val="windowText" lastClr="000000"/>
              </a:solidFill>
            </a:rPr>
            <a:t> pediatric claims</a:t>
          </a:r>
          <a:endParaRPr lang="en-US" sz="1200" b="1">
            <a:solidFill>
              <a:sysClr val="windowText" lastClr="000000"/>
            </a:solidFill>
          </a:endParaRPr>
        </a:p>
      </dgm:t>
    </dgm:pt>
    <dgm:pt modelId="{CAC89F0D-3376-45A8-89B7-7B4638A60425}" type="parTrans" cxnId="{FB785227-AB5C-4E42-8F1A-FF2E3C5DCBD3}">
      <dgm:prSet/>
      <dgm:spPr/>
      <dgm:t>
        <a:bodyPr/>
        <a:lstStyle/>
        <a:p>
          <a:endParaRPr lang="en-US"/>
        </a:p>
      </dgm:t>
    </dgm:pt>
    <dgm:pt modelId="{D90BE09E-3438-471D-BFF2-5ED2B38B5135}" type="sibTrans" cxnId="{FB785227-AB5C-4E42-8F1A-FF2E3C5DCBD3}">
      <dgm:prSet/>
      <dgm:spPr/>
      <dgm:t>
        <a:bodyPr/>
        <a:lstStyle/>
        <a:p>
          <a:endParaRPr lang="en-US"/>
        </a:p>
      </dgm:t>
    </dgm:pt>
    <dgm:pt modelId="{AF597E29-A4D1-4805-8B63-BD2DBEE6F2E2}" type="asst">
      <dgm:prSet phldrT="[Text]" custT="1"/>
      <dgm:spPr>
        <a:solidFill>
          <a:schemeClr val="accent1">
            <a:lumMod val="20000"/>
            <a:lumOff val="80000"/>
          </a:schemeClr>
        </a:solidFill>
      </dgm:spPr>
      <dgm:t>
        <a:bodyPr/>
        <a:lstStyle/>
        <a:p>
          <a:r>
            <a:rPr lang="en-US" sz="1000" b="1">
              <a:solidFill>
                <a:sysClr val="windowText" lastClr="000000"/>
              </a:solidFill>
            </a:rPr>
            <a:t>20,384,564 excluded</a:t>
          </a:r>
        </a:p>
        <a:p>
          <a:r>
            <a:rPr lang="en-US" sz="1000" b="0">
              <a:solidFill>
                <a:sysClr val="windowText" lastClr="000000"/>
              </a:solidFill>
            </a:rPr>
            <a:t> 1,785,456 without consolidated NPI in HCCI data</a:t>
          </a:r>
        </a:p>
        <a:p>
          <a:r>
            <a:rPr lang="en-US" sz="1000" b="0">
              <a:solidFill>
                <a:sysClr val="windowText" lastClr="000000"/>
              </a:solidFill>
            </a:rPr>
            <a:t>2,170,237 without appropriate type of bill</a:t>
          </a:r>
        </a:p>
        <a:p>
          <a:r>
            <a:rPr lang="en-US" sz="1000" b="0">
              <a:solidFill>
                <a:sysClr val="windowText" lastClr="000000"/>
              </a:solidFill>
            </a:rPr>
            <a:t>15,369,783 separate claims aggregated to an overall inpatient stay or outpatient visit</a:t>
          </a:r>
        </a:p>
        <a:p>
          <a:r>
            <a:rPr lang="en-US" sz="1000" b="0">
              <a:solidFill>
                <a:sysClr val="windowText" lastClr="000000"/>
              </a:solidFill>
            </a:rPr>
            <a:t> 145,604 transfers or &gt;180 miles away</a:t>
          </a:r>
        </a:p>
        <a:p>
          <a:r>
            <a:rPr lang="en-US" sz="1000" b="0">
              <a:solidFill>
                <a:sysClr val="windowText" lastClr="000000"/>
              </a:solidFill>
            </a:rPr>
            <a:t>230,393 payment outliers</a:t>
          </a:r>
        </a:p>
        <a:p>
          <a:r>
            <a:rPr lang="en-US" sz="1000">
              <a:solidFill>
                <a:sysClr val="windowText" lastClr="000000"/>
              </a:solidFill>
            </a:rPr>
            <a:t>571,779 duplicate/missing NPI</a:t>
          </a:r>
        </a:p>
        <a:p>
          <a:r>
            <a:rPr lang="en-US" sz="1000">
              <a:solidFill>
                <a:sysClr val="windowText" lastClr="000000"/>
              </a:solidFill>
            </a:rPr>
            <a:t>111,312 Newborns</a:t>
          </a:r>
          <a:endParaRPr lang="en-US" sz="1000" b="0">
            <a:solidFill>
              <a:sysClr val="windowText" lastClr="000000"/>
            </a:solidFill>
          </a:endParaRPr>
        </a:p>
      </dgm:t>
    </dgm:pt>
    <dgm:pt modelId="{ECCE1770-98AF-4D59-8C92-A1E0DCECC07F}" type="parTrans" cxnId="{070E8974-7879-41FF-ADE0-35520BB83F3A}">
      <dgm:prSet/>
      <dgm:spPr/>
      <dgm:t>
        <a:bodyPr/>
        <a:lstStyle/>
        <a:p>
          <a:endParaRPr lang="en-US"/>
        </a:p>
      </dgm:t>
    </dgm:pt>
    <dgm:pt modelId="{56C3D175-5D11-4424-B288-E8327ACBCB4E}" type="sibTrans" cxnId="{070E8974-7879-41FF-ADE0-35520BB83F3A}">
      <dgm:prSet/>
      <dgm:spPr/>
      <dgm:t>
        <a:bodyPr/>
        <a:lstStyle/>
        <a:p>
          <a:endParaRPr lang="en-US"/>
        </a:p>
      </dgm:t>
    </dgm:pt>
    <dgm:pt modelId="{D44EB649-FCBE-40F1-87AB-7E4D51082DC2}">
      <dgm:prSet phldrT="[Text]" custT="1"/>
      <dgm:spPr>
        <a:solidFill>
          <a:schemeClr val="accent1">
            <a:lumMod val="20000"/>
            <a:lumOff val="80000"/>
          </a:schemeClr>
        </a:solidFill>
      </dgm:spPr>
      <dgm:t>
        <a:bodyPr/>
        <a:lstStyle/>
        <a:p>
          <a:r>
            <a:rPr lang="en-US" sz="1200" b="1">
              <a:solidFill>
                <a:sysClr val="windowText" lastClr="000000"/>
              </a:solidFill>
            </a:rPr>
            <a:t>2,494,008</a:t>
          </a:r>
          <a:r>
            <a:rPr lang="en-US" sz="1200">
              <a:solidFill>
                <a:sysClr val="windowText" lastClr="000000"/>
              </a:solidFill>
            </a:rPr>
            <a:t> potentially eligible patients</a:t>
          </a:r>
        </a:p>
      </dgm:t>
    </dgm:pt>
    <dgm:pt modelId="{82E545D9-7E3F-4F86-ACB6-FFF1E7225DB2}" type="parTrans" cxnId="{9FC5B4DD-1768-4951-8EBE-7CF9E1FA8497}">
      <dgm:prSet/>
      <dgm:spPr/>
      <dgm:t>
        <a:bodyPr/>
        <a:lstStyle/>
        <a:p>
          <a:endParaRPr lang="en-US"/>
        </a:p>
      </dgm:t>
    </dgm:pt>
    <dgm:pt modelId="{3C49704B-2E04-4378-A942-CDA47F8BE9C7}" type="sibTrans" cxnId="{9FC5B4DD-1768-4951-8EBE-7CF9E1FA8497}">
      <dgm:prSet/>
      <dgm:spPr/>
      <dgm:t>
        <a:bodyPr/>
        <a:lstStyle/>
        <a:p>
          <a:endParaRPr lang="en-US"/>
        </a:p>
      </dgm:t>
    </dgm:pt>
    <dgm:pt modelId="{80CA6892-F4C0-4075-82F1-D828F9610ABA}">
      <dgm:prSet phldrT="[Text]" custT="1"/>
      <dgm:spPr>
        <a:solidFill>
          <a:schemeClr val="accent1">
            <a:lumMod val="20000"/>
            <a:lumOff val="80000"/>
          </a:schemeClr>
        </a:solidFill>
      </dgm:spPr>
      <dgm:t>
        <a:bodyPr/>
        <a:lstStyle/>
        <a:p>
          <a:r>
            <a:rPr lang="en-US" sz="1200" b="1">
              <a:solidFill>
                <a:sysClr val="windowText" lastClr="000000"/>
              </a:solidFill>
            </a:rPr>
            <a:t> 368,220 </a:t>
          </a:r>
          <a:r>
            <a:rPr lang="en-US" sz="1200">
              <a:solidFill>
                <a:sysClr val="windowText" lastClr="000000"/>
              </a:solidFill>
            </a:rPr>
            <a:t>included </a:t>
          </a:r>
        </a:p>
      </dgm:t>
    </dgm:pt>
    <dgm:pt modelId="{07E280E7-7C66-4BB2-A306-494CEF3448EE}" type="parTrans" cxnId="{DCD70974-8BD6-490B-8834-3FF28EC00553}">
      <dgm:prSet/>
      <dgm:spPr/>
      <dgm:t>
        <a:bodyPr/>
        <a:lstStyle/>
        <a:p>
          <a:endParaRPr lang="en-US"/>
        </a:p>
      </dgm:t>
    </dgm:pt>
    <dgm:pt modelId="{6578118F-3393-4E70-8889-64EEBBE011B8}" type="sibTrans" cxnId="{DCD70974-8BD6-490B-8834-3FF28EC00553}">
      <dgm:prSet/>
      <dgm:spPr/>
      <dgm:t>
        <a:bodyPr/>
        <a:lstStyle/>
        <a:p>
          <a:endParaRPr lang="en-US"/>
        </a:p>
      </dgm:t>
    </dgm:pt>
    <dgm:pt modelId="{C160BF03-80A7-4E95-BF0A-0419BD478BF7}" type="asst">
      <dgm:prSet custT="1"/>
      <dgm:spPr>
        <a:solidFill>
          <a:schemeClr val="accent1">
            <a:lumMod val="20000"/>
            <a:lumOff val="80000"/>
          </a:schemeClr>
        </a:solidFill>
      </dgm:spPr>
      <dgm:t>
        <a:bodyPr/>
        <a:lstStyle/>
        <a:p>
          <a:r>
            <a:rPr lang="en-US" sz="1200" b="1">
              <a:solidFill>
                <a:sysClr val="windowText" lastClr="000000"/>
              </a:solidFill>
            </a:rPr>
            <a:t>2,125,788</a:t>
          </a:r>
          <a:r>
            <a:rPr lang="en-US" sz="1200">
              <a:solidFill>
                <a:sysClr val="windowText" lastClr="000000"/>
              </a:solidFill>
            </a:rPr>
            <a:t> did not undergo surgery of interest </a:t>
          </a:r>
        </a:p>
      </dgm:t>
    </dgm:pt>
    <dgm:pt modelId="{7CCC020C-0E74-46F8-80E6-D7C09162A399}" type="parTrans" cxnId="{DF0BF572-93F2-4A85-8507-BDD079191E3F}">
      <dgm:prSet/>
      <dgm:spPr/>
      <dgm:t>
        <a:bodyPr/>
        <a:lstStyle/>
        <a:p>
          <a:endParaRPr lang="en-US"/>
        </a:p>
      </dgm:t>
    </dgm:pt>
    <dgm:pt modelId="{75591647-4998-4FB0-A454-3574810025D2}" type="sibTrans" cxnId="{DF0BF572-93F2-4A85-8507-BDD079191E3F}">
      <dgm:prSet/>
      <dgm:spPr/>
      <dgm:t>
        <a:bodyPr/>
        <a:lstStyle/>
        <a:p>
          <a:endParaRPr lang="en-US"/>
        </a:p>
      </dgm:t>
    </dgm:pt>
    <dgm:pt modelId="{4BF40236-E433-40FB-AE78-2D9DD67F718D}" type="pres">
      <dgm:prSet presAssocID="{CDAF8370-2706-41B6-AA29-624CBC85DDE7}" presName="hierChild1" presStyleCnt="0">
        <dgm:presLayoutVars>
          <dgm:orgChart val="1"/>
          <dgm:chPref val="1"/>
          <dgm:dir/>
          <dgm:animOne val="branch"/>
          <dgm:animLvl val="lvl"/>
          <dgm:resizeHandles/>
        </dgm:presLayoutVars>
      </dgm:prSet>
      <dgm:spPr/>
    </dgm:pt>
    <dgm:pt modelId="{2A4E9F90-2FF3-4F9B-9FC6-217A2D47DDCB}" type="pres">
      <dgm:prSet presAssocID="{3A698657-6370-47B9-8E57-329AD22B25C8}" presName="hierRoot1" presStyleCnt="0">
        <dgm:presLayoutVars>
          <dgm:hierBranch val="init"/>
        </dgm:presLayoutVars>
      </dgm:prSet>
      <dgm:spPr/>
    </dgm:pt>
    <dgm:pt modelId="{159C088E-F5DD-4457-A2B9-CCACB09A6E37}" type="pres">
      <dgm:prSet presAssocID="{3A698657-6370-47B9-8E57-329AD22B25C8}" presName="rootComposite1" presStyleCnt="0"/>
      <dgm:spPr/>
    </dgm:pt>
    <dgm:pt modelId="{82E416B8-36F5-4C1B-B348-85BB172B9B52}" type="pres">
      <dgm:prSet presAssocID="{3A698657-6370-47B9-8E57-329AD22B25C8}" presName="rootText1" presStyleLbl="node0" presStyleIdx="0" presStyleCnt="1" custScaleX="198213" custScaleY="67948">
        <dgm:presLayoutVars>
          <dgm:chPref val="3"/>
        </dgm:presLayoutVars>
      </dgm:prSet>
      <dgm:spPr/>
    </dgm:pt>
    <dgm:pt modelId="{690C1521-E1F2-4FB5-9248-7BDAEABF050D}" type="pres">
      <dgm:prSet presAssocID="{3A698657-6370-47B9-8E57-329AD22B25C8}" presName="rootConnector1" presStyleLbl="node1" presStyleIdx="0" presStyleCnt="0"/>
      <dgm:spPr/>
    </dgm:pt>
    <dgm:pt modelId="{58913CFB-6AC4-48F7-8565-52D04EBE7098}" type="pres">
      <dgm:prSet presAssocID="{3A698657-6370-47B9-8E57-329AD22B25C8}" presName="hierChild2" presStyleCnt="0"/>
      <dgm:spPr/>
    </dgm:pt>
    <dgm:pt modelId="{DE20112F-2277-4EC9-8220-C8856D7F85AF}" type="pres">
      <dgm:prSet presAssocID="{82E545D9-7E3F-4F86-ACB6-FFF1E7225DB2}" presName="Name37" presStyleLbl="parChTrans1D2" presStyleIdx="0" presStyleCnt="2"/>
      <dgm:spPr/>
    </dgm:pt>
    <dgm:pt modelId="{649D5D11-985A-45CC-B58A-0B64AAFA8B75}" type="pres">
      <dgm:prSet presAssocID="{D44EB649-FCBE-40F1-87AB-7E4D51082DC2}" presName="hierRoot2" presStyleCnt="0">
        <dgm:presLayoutVars>
          <dgm:hierBranch val="init"/>
        </dgm:presLayoutVars>
      </dgm:prSet>
      <dgm:spPr/>
    </dgm:pt>
    <dgm:pt modelId="{CF0961CC-0419-4623-AE83-D92C7430BDC5}" type="pres">
      <dgm:prSet presAssocID="{D44EB649-FCBE-40F1-87AB-7E4D51082DC2}" presName="rootComposite" presStyleCnt="0"/>
      <dgm:spPr/>
    </dgm:pt>
    <dgm:pt modelId="{099EC442-9F58-4B14-A4E0-407823394E7B}" type="pres">
      <dgm:prSet presAssocID="{D44EB649-FCBE-40F1-87AB-7E4D51082DC2}" presName="rootText" presStyleLbl="node2" presStyleIdx="0" presStyleCnt="1" custScaleX="184227" custScaleY="54575">
        <dgm:presLayoutVars>
          <dgm:chPref val="3"/>
        </dgm:presLayoutVars>
      </dgm:prSet>
      <dgm:spPr/>
    </dgm:pt>
    <dgm:pt modelId="{1EEE576D-BDC2-4B9B-A12F-C43B6FA35E5C}" type="pres">
      <dgm:prSet presAssocID="{D44EB649-FCBE-40F1-87AB-7E4D51082DC2}" presName="rootConnector" presStyleLbl="node2" presStyleIdx="0" presStyleCnt="1"/>
      <dgm:spPr/>
    </dgm:pt>
    <dgm:pt modelId="{11A899A0-14E6-4273-8935-D8D21DD70262}" type="pres">
      <dgm:prSet presAssocID="{D44EB649-FCBE-40F1-87AB-7E4D51082DC2}" presName="hierChild4" presStyleCnt="0"/>
      <dgm:spPr/>
    </dgm:pt>
    <dgm:pt modelId="{92D4FFD3-E621-484F-BE1A-F4576A329408}" type="pres">
      <dgm:prSet presAssocID="{07E280E7-7C66-4BB2-A306-494CEF3448EE}" presName="Name37" presStyleLbl="parChTrans1D3" presStyleIdx="0" presStyleCnt="2"/>
      <dgm:spPr/>
    </dgm:pt>
    <dgm:pt modelId="{2FB7636E-F710-47D5-8192-8D90E8F09C83}" type="pres">
      <dgm:prSet presAssocID="{80CA6892-F4C0-4075-82F1-D828F9610ABA}" presName="hierRoot2" presStyleCnt="0">
        <dgm:presLayoutVars>
          <dgm:hierBranch val="init"/>
        </dgm:presLayoutVars>
      </dgm:prSet>
      <dgm:spPr/>
    </dgm:pt>
    <dgm:pt modelId="{D1F5CD0C-0C42-472A-AFC9-A3A53C384F90}" type="pres">
      <dgm:prSet presAssocID="{80CA6892-F4C0-4075-82F1-D828F9610ABA}" presName="rootComposite" presStyleCnt="0"/>
      <dgm:spPr/>
    </dgm:pt>
    <dgm:pt modelId="{47F70D83-2298-4FA1-B18C-EC1EA104D7E8}" type="pres">
      <dgm:prSet presAssocID="{80CA6892-F4C0-4075-82F1-D828F9610ABA}" presName="rootText" presStyleLbl="node3" presStyleIdx="0" presStyleCnt="1" custScaleY="50808">
        <dgm:presLayoutVars>
          <dgm:chPref val="3"/>
        </dgm:presLayoutVars>
      </dgm:prSet>
      <dgm:spPr/>
    </dgm:pt>
    <dgm:pt modelId="{E7D237D8-602E-4766-A6D4-3CDB97E76B9F}" type="pres">
      <dgm:prSet presAssocID="{80CA6892-F4C0-4075-82F1-D828F9610ABA}" presName="rootConnector" presStyleLbl="node3" presStyleIdx="0" presStyleCnt="1"/>
      <dgm:spPr/>
    </dgm:pt>
    <dgm:pt modelId="{8B3CA8AB-C8EC-4472-9C2A-2F70D19B8104}" type="pres">
      <dgm:prSet presAssocID="{80CA6892-F4C0-4075-82F1-D828F9610ABA}" presName="hierChild4" presStyleCnt="0"/>
      <dgm:spPr/>
    </dgm:pt>
    <dgm:pt modelId="{B220356E-0894-4E92-AE8E-2D415434BB21}" type="pres">
      <dgm:prSet presAssocID="{80CA6892-F4C0-4075-82F1-D828F9610ABA}" presName="hierChild5" presStyleCnt="0"/>
      <dgm:spPr/>
    </dgm:pt>
    <dgm:pt modelId="{6EAD4E89-8F45-4F2A-8D19-364B37A9B90B}" type="pres">
      <dgm:prSet presAssocID="{D44EB649-FCBE-40F1-87AB-7E4D51082DC2}" presName="hierChild5" presStyleCnt="0"/>
      <dgm:spPr/>
    </dgm:pt>
    <dgm:pt modelId="{1D3E26AC-37DC-494D-BEB6-63700EA444DD}" type="pres">
      <dgm:prSet presAssocID="{7CCC020C-0E74-46F8-80E6-D7C09162A399}" presName="Name111" presStyleLbl="parChTrans1D3" presStyleIdx="1" presStyleCnt="2"/>
      <dgm:spPr/>
    </dgm:pt>
    <dgm:pt modelId="{5707B239-68D3-4EF4-87A4-9B0B8D9A5212}" type="pres">
      <dgm:prSet presAssocID="{C160BF03-80A7-4E95-BF0A-0419BD478BF7}" presName="hierRoot3" presStyleCnt="0">
        <dgm:presLayoutVars>
          <dgm:hierBranch val="init"/>
        </dgm:presLayoutVars>
      </dgm:prSet>
      <dgm:spPr/>
    </dgm:pt>
    <dgm:pt modelId="{5CB58F59-94EC-4FBA-9206-644528F79E6B}" type="pres">
      <dgm:prSet presAssocID="{C160BF03-80A7-4E95-BF0A-0419BD478BF7}" presName="rootComposite3" presStyleCnt="0"/>
      <dgm:spPr/>
    </dgm:pt>
    <dgm:pt modelId="{9D9C01C5-4828-43E4-A50B-50FF7BE401BE}" type="pres">
      <dgm:prSet presAssocID="{C160BF03-80A7-4E95-BF0A-0419BD478BF7}" presName="rootText3" presStyleLbl="asst2" presStyleIdx="0" presStyleCnt="1" custScaleX="245412" custScaleY="43345">
        <dgm:presLayoutVars>
          <dgm:chPref val="3"/>
        </dgm:presLayoutVars>
      </dgm:prSet>
      <dgm:spPr/>
    </dgm:pt>
    <dgm:pt modelId="{D5227FEA-0446-425A-8FB0-450D031B152C}" type="pres">
      <dgm:prSet presAssocID="{C160BF03-80A7-4E95-BF0A-0419BD478BF7}" presName="rootConnector3" presStyleLbl="asst2" presStyleIdx="0" presStyleCnt="1"/>
      <dgm:spPr/>
    </dgm:pt>
    <dgm:pt modelId="{25AEC301-E508-443A-B3AF-F52929AD2A9F}" type="pres">
      <dgm:prSet presAssocID="{C160BF03-80A7-4E95-BF0A-0419BD478BF7}" presName="hierChild6" presStyleCnt="0"/>
      <dgm:spPr/>
    </dgm:pt>
    <dgm:pt modelId="{8605A355-2048-4191-B6CA-AEF79AEA218D}" type="pres">
      <dgm:prSet presAssocID="{C160BF03-80A7-4E95-BF0A-0419BD478BF7}" presName="hierChild7" presStyleCnt="0"/>
      <dgm:spPr/>
    </dgm:pt>
    <dgm:pt modelId="{5D0C3D0F-1043-4422-9B97-2719F0431F12}" type="pres">
      <dgm:prSet presAssocID="{3A698657-6370-47B9-8E57-329AD22B25C8}" presName="hierChild3" presStyleCnt="0"/>
      <dgm:spPr/>
    </dgm:pt>
    <dgm:pt modelId="{8399DE6C-428A-42AC-A14C-981AD3DAF7F5}" type="pres">
      <dgm:prSet presAssocID="{ECCE1770-98AF-4D59-8C92-A1E0DCECC07F}" presName="Name111" presStyleLbl="parChTrans1D2" presStyleIdx="1" presStyleCnt="2"/>
      <dgm:spPr/>
    </dgm:pt>
    <dgm:pt modelId="{5175524D-B4E2-44E3-A2F1-86A418F4EAE5}" type="pres">
      <dgm:prSet presAssocID="{AF597E29-A4D1-4805-8B63-BD2DBEE6F2E2}" presName="hierRoot3" presStyleCnt="0">
        <dgm:presLayoutVars>
          <dgm:hierBranch val="init"/>
        </dgm:presLayoutVars>
      </dgm:prSet>
      <dgm:spPr/>
    </dgm:pt>
    <dgm:pt modelId="{4C7085DD-3439-420F-9A1C-2B972684D9BA}" type="pres">
      <dgm:prSet presAssocID="{AF597E29-A4D1-4805-8B63-BD2DBEE6F2E2}" presName="rootComposite3" presStyleCnt="0"/>
      <dgm:spPr/>
    </dgm:pt>
    <dgm:pt modelId="{43878B4D-5E75-4CB8-90DB-2E1981FB017C}" type="pres">
      <dgm:prSet presAssocID="{AF597E29-A4D1-4805-8B63-BD2DBEE6F2E2}" presName="rootText3" presStyleLbl="asst1" presStyleIdx="0" presStyleCnt="1" custScaleX="236876" custScaleY="211401">
        <dgm:presLayoutVars>
          <dgm:chPref val="3"/>
        </dgm:presLayoutVars>
      </dgm:prSet>
      <dgm:spPr/>
    </dgm:pt>
    <dgm:pt modelId="{E1B3AD7E-6D80-42E2-A77C-FB645F180BE9}" type="pres">
      <dgm:prSet presAssocID="{AF597E29-A4D1-4805-8B63-BD2DBEE6F2E2}" presName="rootConnector3" presStyleLbl="asst1" presStyleIdx="0" presStyleCnt="1"/>
      <dgm:spPr/>
    </dgm:pt>
    <dgm:pt modelId="{F2D31CEB-05CF-4B8C-A7B1-73816E8E02D3}" type="pres">
      <dgm:prSet presAssocID="{AF597E29-A4D1-4805-8B63-BD2DBEE6F2E2}" presName="hierChild6" presStyleCnt="0"/>
      <dgm:spPr/>
    </dgm:pt>
    <dgm:pt modelId="{95F786A6-2E42-43E0-818A-CE7D012B43C9}" type="pres">
      <dgm:prSet presAssocID="{AF597E29-A4D1-4805-8B63-BD2DBEE6F2E2}" presName="hierChild7" presStyleCnt="0"/>
      <dgm:spPr/>
    </dgm:pt>
  </dgm:ptLst>
  <dgm:cxnLst>
    <dgm:cxn modelId="{C3C4D302-8A23-49C6-BDCA-5A78B13C1DB8}" type="presOf" srcId="{80CA6892-F4C0-4075-82F1-D828F9610ABA}" destId="{47F70D83-2298-4FA1-B18C-EC1EA104D7E8}" srcOrd="0" destOrd="0" presId="urn:microsoft.com/office/officeart/2005/8/layout/orgChart1"/>
    <dgm:cxn modelId="{FB785227-AB5C-4E42-8F1A-FF2E3C5DCBD3}" srcId="{CDAF8370-2706-41B6-AA29-624CBC85DDE7}" destId="{3A698657-6370-47B9-8E57-329AD22B25C8}" srcOrd="0" destOrd="0" parTransId="{CAC89F0D-3376-45A8-89B7-7B4638A60425}" sibTransId="{D90BE09E-3438-471D-BFF2-5ED2B38B5135}"/>
    <dgm:cxn modelId="{020A7438-1116-451E-AB57-1F2F8285C36B}" type="presOf" srcId="{3A698657-6370-47B9-8E57-329AD22B25C8}" destId="{690C1521-E1F2-4FB5-9248-7BDAEABF050D}" srcOrd="1" destOrd="0" presId="urn:microsoft.com/office/officeart/2005/8/layout/orgChart1"/>
    <dgm:cxn modelId="{DC46E460-172B-4A8E-B555-D21762C20B25}" type="presOf" srcId="{AF597E29-A4D1-4805-8B63-BD2DBEE6F2E2}" destId="{E1B3AD7E-6D80-42E2-A77C-FB645F180BE9}" srcOrd="1" destOrd="0" presId="urn:microsoft.com/office/officeart/2005/8/layout/orgChart1"/>
    <dgm:cxn modelId="{ADB7F948-88BE-47E7-8791-1A3B68ABC9D5}" type="presOf" srcId="{D44EB649-FCBE-40F1-87AB-7E4D51082DC2}" destId="{1EEE576D-BDC2-4B9B-A12F-C43B6FA35E5C}" srcOrd="1" destOrd="0" presId="urn:microsoft.com/office/officeart/2005/8/layout/orgChart1"/>
    <dgm:cxn modelId="{1FE9EC4E-DE58-419C-9ACD-5A1514E4B2E0}" type="presOf" srcId="{CDAF8370-2706-41B6-AA29-624CBC85DDE7}" destId="{4BF40236-E433-40FB-AE78-2D9DD67F718D}" srcOrd="0" destOrd="0" presId="urn:microsoft.com/office/officeart/2005/8/layout/orgChart1"/>
    <dgm:cxn modelId="{875B6F6F-2897-494B-BEE6-A7EB61D88DA4}" type="presOf" srcId="{80CA6892-F4C0-4075-82F1-D828F9610ABA}" destId="{E7D237D8-602E-4766-A6D4-3CDB97E76B9F}" srcOrd="1" destOrd="0" presId="urn:microsoft.com/office/officeart/2005/8/layout/orgChart1"/>
    <dgm:cxn modelId="{DF0BF572-93F2-4A85-8507-BDD079191E3F}" srcId="{D44EB649-FCBE-40F1-87AB-7E4D51082DC2}" destId="{C160BF03-80A7-4E95-BF0A-0419BD478BF7}" srcOrd="1" destOrd="0" parTransId="{7CCC020C-0E74-46F8-80E6-D7C09162A399}" sibTransId="{75591647-4998-4FB0-A454-3574810025D2}"/>
    <dgm:cxn modelId="{DCD70974-8BD6-490B-8834-3FF28EC00553}" srcId="{D44EB649-FCBE-40F1-87AB-7E4D51082DC2}" destId="{80CA6892-F4C0-4075-82F1-D828F9610ABA}" srcOrd="0" destOrd="0" parTransId="{07E280E7-7C66-4BB2-A306-494CEF3448EE}" sibTransId="{6578118F-3393-4E70-8889-64EEBBE011B8}"/>
    <dgm:cxn modelId="{070E8974-7879-41FF-ADE0-35520BB83F3A}" srcId="{3A698657-6370-47B9-8E57-329AD22B25C8}" destId="{AF597E29-A4D1-4805-8B63-BD2DBEE6F2E2}" srcOrd="0" destOrd="0" parTransId="{ECCE1770-98AF-4D59-8C92-A1E0DCECC07F}" sibTransId="{56C3D175-5D11-4424-B288-E8327ACBCB4E}"/>
    <dgm:cxn modelId="{9075E6A2-DF47-4DDF-8E46-BED8875FE086}" type="presOf" srcId="{07E280E7-7C66-4BB2-A306-494CEF3448EE}" destId="{92D4FFD3-E621-484F-BE1A-F4576A329408}" srcOrd="0" destOrd="0" presId="urn:microsoft.com/office/officeart/2005/8/layout/orgChart1"/>
    <dgm:cxn modelId="{4EC4FAB4-F2A8-48BC-AC6F-D9EB9931F7C6}" type="presOf" srcId="{ECCE1770-98AF-4D59-8C92-A1E0DCECC07F}" destId="{8399DE6C-428A-42AC-A14C-981AD3DAF7F5}" srcOrd="0" destOrd="0" presId="urn:microsoft.com/office/officeart/2005/8/layout/orgChart1"/>
    <dgm:cxn modelId="{03DA4EBF-2E98-4A17-8339-F866AEA50F78}" type="presOf" srcId="{3A698657-6370-47B9-8E57-329AD22B25C8}" destId="{82E416B8-36F5-4C1B-B348-85BB172B9B52}" srcOrd="0" destOrd="0" presId="urn:microsoft.com/office/officeart/2005/8/layout/orgChart1"/>
    <dgm:cxn modelId="{1C3468C1-6DA9-42D3-AC90-AA62FB47250A}" type="presOf" srcId="{AF597E29-A4D1-4805-8B63-BD2DBEE6F2E2}" destId="{43878B4D-5E75-4CB8-90DB-2E1981FB017C}" srcOrd="0" destOrd="0" presId="urn:microsoft.com/office/officeart/2005/8/layout/orgChart1"/>
    <dgm:cxn modelId="{BCE6ADD9-8350-433C-9F84-FDD63CFCFB48}" type="presOf" srcId="{82E545D9-7E3F-4F86-ACB6-FFF1E7225DB2}" destId="{DE20112F-2277-4EC9-8220-C8856D7F85AF}" srcOrd="0" destOrd="0" presId="urn:microsoft.com/office/officeart/2005/8/layout/orgChart1"/>
    <dgm:cxn modelId="{9FC5B4DD-1768-4951-8EBE-7CF9E1FA8497}" srcId="{3A698657-6370-47B9-8E57-329AD22B25C8}" destId="{D44EB649-FCBE-40F1-87AB-7E4D51082DC2}" srcOrd="1" destOrd="0" parTransId="{82E545D9-7E3F-4F86-ACB6-FFF1E7225DB2}" sibTransId="{3C49704B-2E04-4378-A942-CDA47F8BE9C7}"/>
    <dgm:cxn modelId="{516022E8-6123-446A-BB4A-C0CD2A5B9489}" type="presOf" srcId="{7CCC020C-0E74-46F8-80E6-D7C09162A399}" destId="{1D3E26AC-37DC-494D-BEB6-63700EA444DD}" srcOrd="0" destOrd="0" presId="urn:microsoft.com/office/officeart/2005/8/layout/orgChart1"/>
    <dgm:cxn modelId="{A43128EC-04E3-467E-B2FC-6207B00422F0}" type="presOf" srcId="{D44EB649-FCBE-40F1-87AB-7E4D51082DC2}" destId="{099EC442-9F58-4B14-A4E0-407823394E7B}" srcOrd="0" destOrd="0" presId="urn:microsoft.com/office/officeart/2005/8/layout/orgChart1"/>
    <dgm:cxn modelId="{289E49F1-A445-4F5C-B947-FD791DE40A68}" type="presOf" srcId="{C160BF03-80A7-4E95-BF0A-0419BD478BF7}" destId="{9D9C01C5-4828-43E4-A50B-50FF7BE401BE}" srcOrd="0" destOrd="0" presId="urn:microsoft.com/office/officeart/2005/8/layout/orgChart1"/>
    <dgm:cxn modelId="{0E43E6FF-1F17-4A64-BA07-8208F8D5C846}" type="presOf" srcId="{C160BF03-80A7-4E95-BF0A-0419BD478BF7}" destId="{D5227FEA-0446-425A-8FB0-450D031B152C}" srcOrd="1" destOrd="0" presId="urn:microsoft.com/office/officeart/2005/8/layout/orgChart1"/>
    <dgm:cxn modelId="{5003C4E4-7931-4F06-AE88-9D96C20A663F}" type="presParOf" srcId="{4BF40236-E433-40FB-AE78-2D9DD67F718D}" destId="{2A4E9F90-2FF3-4F9B-9FC6-217A2D47DDCB}" srcOrd="0" destOrd="0" presId="urn:microsoft.com/office/officeart/2005/8/layout/orgChart1"/>
    <dgm:cxn modelId="{2DB4D3EA-0719-4841-A9D7-E34C12A1FF3E}" type="presParOf" srcId="{2A4E9F90-2FF3-4F9B-9FC6-217A2D47DDCB}" destId="{159C088E-F5DD-4457-A2B9-CCACB09A6E37}" srcOrd="0" destOrd="0" presId="urn:microsoft.com/office/officeart/2005/8/layout/orgChart1"/>
    <dgm:cxn modelId="{1FE592BF-7BA7-4321-8D9C-E0087BEC486D}" type="presParOf" srcId="{159C088E-F5DD-4457-A2B9-CCACB09A6E37}" destId="{82E416B8-36F5-4C1B-B348-85BB172B9B52}" srcOrd="0" destOrd="0" presId="urn:microsoft.com/office/officeart/2005/8/layout/orgChart1"/>
    <dgm:cxn modelId="{5E06E1E0-D495-4BCA-89DD-3735D8E262E7}" type="presParOf" srcId="{159C088E-F5DD-4457-A2B9-CCACB09A6E37}" destId="{690C1521-E1F2-4FB5-9248-7BDAEABF050D}" srcOrd="1" destOrd="0" presId="urn:microsoft.com/office/officeart/2005/8/layout/orgChart1"/>
    <dgm:cxn modelId="{1BC40823-04F4-4D78-B919-01C6C4BA53A3}" type="presParOf" srcId="{2A4E9F90-2FF3-4F9B-9FC6-217A2D47DDCB}" destId="{58913CFB-6AC4-48F7-8565-52D04EBE7098}" srcOrd="1" destOrd="0" presId="urn:microsoft.com/office/officeart/2005/8/layout/orgChart1"/>
    <dgm:cxn modelId="{A04F1DA5-B1D6-475A-A2DA-EE8B05FFFBE0}" type="presParOf" srcId="{58913CFB-6AC4-48F7-8565-52D04EBE7098}" destId="{DE20112F-2277-4EC9-8220-C8856D7F85AF}" srcOrd="0" destOrd="0" presId="urn:microsoft.com/office/officeart/2005/8/layout/orgChart1"/>
    <dgm:cxn modelId="{7F6C90BB-4EBC-42C4-8B26-B7CA743AC666}" type="presParOf" srcId="{58913CFB-6AC4-48F7-8565-52D04EBE7098}" destId="{649D5D11-985A-45CC-B58A-0B64AAFA8B75}" srcOrd="1" destOrd="0" presId="urn:microsoft.com/office/officeart/2005/8/layout/orgChart1"/>
    <dgm:cxn modelId="{228D6658-DD3E-429B-BD37-BADC9396F3E7}" type="presParOf" srcId="{649D5D11-985A-45CC-B58A-0B64AAFA8B75}" destId="{CF0961CC-0419-4623-AE83-D92C7430BDC5}" srcOrd="0" destOrd="0" presId="urn:microsoft.com/office/officeart/2005/8/layout/orgChart1"/>
    <dgm:cxn modelId="{FA8682B5-58CB-44DC-B7F1-414DB1C7280A}" type="presParOf" srcId="{CF0961CC-0419-4623-AE83-D92C7430BDC5}" destId="{099EC442-9F58-4B14-A4E0-407823394E7B}" srcOrd="0" destOrd="0" presId="urn:microsoft.com/office/officeart/2005/8/layout/orgChart1"/>
    <dgm:cxn modelId="{9432B8F2-2032-4D0B-8ED7-D4B6388010F6}" type="presParOf" srcId="{CF0961CC-0419-4623-AE83-D92C7430BDC5}" destId="{1EEE576D-BDC2-4B9B-A12F-C43B6FA35E5C}" srcOrd="1" destOrd="0" presId="urn:microsoft.com/office/officeart/2005/8/layout/orgChart1"/>
    <dgm:cxn modelId="{01440255-B07B-4310-BA8D-DEB43BB96995}" type="presParOf" srcId="{649D5D11-985A-45CC-B58A-0B64AAFA8B75}" destId="{11A899A0-14E6-4273-8935-D8D21DD70262}" srcOrd="1" destOrd="0" presId="urn:microsoft.com/office/officeart/2005/8/layout/orgChart1"/>
    <dgm:cxn modelId="{569AC3D3-AF14-4890-AAC2-F2D287839AC3}" type="presParOf" srcId="{11A899A0-14E6-4273-8935-D8D21DD70262}" destId="{92D4FFD3-E621-484F-BE1A-F4576A329408}" srcOrd="0" destOrd="0" presId="urn:microsoft.com/office/officeart/2005/8/layout/orgChart1"/>
    <dgm:cxn modelId="{4DDF4E12-6A95-42ED-9E44-5D611F6AC7F9}" type="presParOf" srcId="{11A899A0-14E6-4273-8935-D8D21DD70262}" destId="{2FB7636E-F710-47D5-8192-8D90E8F09C83}" srcOrd="1" destOrd="0" presId="urn:microsoft.com/office/officeart/2005/8/layout/orgChart1"/>
    <dgm:cxn modelId="{7F1AB8F2-94E7-4C8B-9654-0715DBD5133F}" type="presParOf" srcId="{2FB7636E-F710-47D5-8192-8D90E8F09C83}" destId="{D1F5CD0C-0C42-472A-AFC9-A3A53C384F90}" srcOrd="0" destOrd="0" presId="urn:microsoft.com/office/officeart/2005/8/layout/orgChart1"/>
    <dgm:cxn modelId="{5FF3E77C-EF39-4657-A38E-88A654A5CD1A}" type="presParOf" srcId="{D1F5CD0C-0C42-472A-AFC9-A3A53C384F90}" destId="{47F70D83-2298-4FA1-B18C-EC1EA104D7E8}" srcOrd="0" destOrd="0" presId="urn:microsoft.com/office/officeart/2005/8/layout/orgChart1"/>
    <dgm:cxn modelId="{753D6926-1EB5-4D51-8A91-DC1469569C89}" type="presParOf" srcId="{D1F5CD0C-0C42-472A-AFC9-A3A53C384F90}" destId="{E7D237D8-602E-4766-A6D4-3CDB97E76B9F}" srcOrd="1" destOrd="0" presId="urn:microsoft.com/office/officeart/2005/8/layout/orgChart1"/>
    <dgm:cxn modelId="{1BC9B1E0-721F-4301-A8DF-B00AAE931604}" type="presParOf" srcId="{2FB7636E-F710-47D5-8192-8D90E8F09C83}" destId="{8B3CA8AB-C8EC-4472-9C2A-2F70D19B8104}" srcOrd="1" destOrd="0" presId="urn:microsoft.com/office/officeart/2005/8/layout/orgChart1"/>
    <dgm:cxn modelId="{1CB1D196-B186-4CE7-8B6C-E092C0FC2CB4}" type="presParOf" srcId="{2FB7636E-F710-47D5-8192-8D90E8F09C83}" destId="{B220356E-0894-4E92-AE8E-2D415434BB21}" srcOrd="2" destOrd="0" presId="urn:microsoft.com/office/officeart/2005/8/layout/orgChart1"/>
    <dgm:cxn modelId="{6D2141A4-941D-4B1C-BA5F-6DD3A1AF7A45}" type="presParOf" srcId="{649D5D11-985A-45CC-B58A-0B64AAFA8B75}" destId="{6EAD4E89-8F45-4F2A-8D19-364B37A9B90B}" srcOrd="2" destOrd="0" presId="urn:microsoft.com/office/officeart/2005/8/layout/orgChart1"/>
    <dgm:cxn modelId="{07DBF92D-3FC3-4437-9CB6-8A251B1058DE}" type="presParOf" srcId="{6EAD4E89-8F45-4F2A-8D19-364B37A9B90B}" destId="{1D3E26AC-37DC-494D-BEB6-63700EA444DD}" srcOrd="0" destOrd="0" presId="urn:microsoft.com/office/officeart/2005/8/layout/orgChart1"/>
    <dgm:cxn modelId="{7CC74915-2055-4F10-9FE9-5A7716FDF6F3}" type="presParOf" srcId="{6EAD4E89-8F45-4F2A-8D19-364B37A9B90B}" destId="{5707B239-68D3-4EF4-87A4-9B0B8D9A5212}" srcOrd="1" destOrd="0" presId="urn:microsoft.com/office/officeart/2005/8/layout/orgChart1"/>
    <dgm:cxn modelId="{C3E91C14-DAAD-4626-AE3E-BF548D916B4A}" type="presParOf" srcId="{5707B239-68D3-4EF4-87A4-9B0B8D9A5212}" destId="{5CB58F59-94EC-4FBA-9206-644528F79E6B}" srcOrd="0" destOrd="0" presId="urn:microsoft.com/office/officeart/2005/8/layout/orgChart1"/>
    <dgm:cxn modelId="{AB72D5AF-D9C4-4C5C-800F-458DCD64D8B9}" type="presParOf" srcId="{5CB58F59-94EC-4FBA-9206-644528F79E6B}" destId="{9D9C01C5-4828-43E4-A50B-50FF7BE401BE}" srcOrd="0" destOrd="0" presId="urn:microsoft.com/office/officeart/2005/8/layout/orgChart1"/>
    <dgm:cxn modelId="{5AC31765-179A-4B8B-B745-BC20BD7842C6}" type="presParOf" srcId="{5CB58F59-94EC-4FBA-9206-644528F79E6B}" destId="{D5227FEA-0446-425A-8FB0-450D031B152C}" srcOrd="1" destOrd="0" presId="urn:microsoft.com/office/officeart/2005/8/layout/orgChart1"/>
    <dgm:cxn modelId="{19797684-74BC-4A4A-AFBC-D101C52AB0A6}" type="presParOf" srcId="{5707B239-68D3-4EF4-87A4-9B0B8D9A5212}" destId="{25AEC301-E508-443A-B3AF-F52929AD2A9F}" srcOrd="1" destOrd="0" presId="urn:microsoft.com/office/officeart/2005/8/layout/orgChart1"/>
    <dgm:cxn modelId="{AAF599EF-C9CE-4F12-B59F-5BDD4CDD1B03}" type="presParOf" srcId="{5707B239-68D3-4EF4-87A4-9B0B8D9A5212}" destId="{8605A355-2048-4191-B6CA-AEF79AEA218D}" srcOrd="2" destOrd="0" presId="urn:microsoft.com/office/officeart/2005/8/layout/orgChart1"/>
    <dgm:cxn modelId="{AB74A70B-1F6B-41EF-A223-6CC43E042446}" type="presParOf" srcId="{2A4E9F90-2FF3-4F9B-9FC6-217A2D47DDCB}" destId="{5D0C3D0F-1043-4422-9B97-2719F0431F12}" srcOrd="2" destOrd="0" presId="urn:microsoft.com/office/officeart/2005/8/layout/orgChart1"/>
    <dgm:cxn modelId="{ED745246-ECF8-452E-9CEE-3F2144F24B8C}" type="presParOf" srcId="{5D0C3D0F-1043-4422-9B97-2719F0431F12}" destId="{8399DE6C-428A-42AC-A14C-981AD3DAF7F5}" srcOrd="0" destOrd="0" presId="urn:microsoft.com/office/officeart/2005/8/layout/orgChart1"/>
    <dgm:cxn modelId="{9C3F0E04-50E9-4E13-A748-1F4ED6866100}" type="presParOf" srcId="{5D0C3D0F-1043-4422-9B97-2719F0431F12}" destId="{5175524D-B4E2-44E3-A2F1-86A418F4EAE5}" srcOrd="1" destOrd="0" presId="urn:microsoft.com/office/officeart/2005/8/layout/orgChart1"/>
    <dgm:cxn modelId="{ED06B3BA-5758-4792-856C-CC0B22E4D92A}" type="presParOf" srcId="{5175524D-B4E2-44E3-A2F1-86A418F4EAE5}" destId="{4C7085DD-3439-420F-9A1C-2B972684D9BA}" srcOrd="0" destOrd="0" presId="urn:microsoft.com/office/officeart/2005/8/layout/orgChart1"/>
    <dgm:cxn modelId="{9D7659C9-DFE1-4E0F-8619-5FA0057D2E9F}" type="presParOf" srcId="{4C7085DD-3439-420F-9A1C-2B972684D9BA}" destId="{43878B4D-5E75-4CB8-90DB-2E1981FB017C}" srcOrd="0" destOrd="0" presId="urn:microsoft.com/office/officeart/2005/8/layout/orgChart1"/>
    <dgm:cxn modelId="{82D54748-71C2-4E74-AAAE-485700584871}" type="presParOf" srcId="{4C7085DD-3439-420F-9A1C-2B972684D9BA}" destId="{E1B3AD7E-6D80-42E2-A77C-FB645F180BE9}" srcOrd="1" destOrd="0" presId="urn:microsoft.com/office/officeart/2005/8/layout/orgChart1"/>
    <dgm:cxn modelId="{B5A79DEE-AF58-4E42-BFD5-FDE9855AA602}" type="presParOf" srcId="{5175524D-B4E2-44E3-A2F1-86A418F4EAE5}" destId="{F2D31CEB-05CF-4B8C-A7B1-73816E8E02D3}" srcOrd="1" destOrd="0" presId="urn:microsoft.com/office/officeart/2005/8/layout/orgChart1"/>
    <dgm:cxn modelId="{2FD63030-609D-4B09-8EE3-BBE0E464F880}" type="presParOf" srcId="{5175524D-B4E2-44E3-A2F1-86A418F4EAE5}" destId="{95F786A6-2E42-43E0-818A-CE7D012B43C9}" srcOrd="2" destOrd="0" presId="urn:microsoft.com/office/officeart/2005/8/layout/orgChart1"/>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99DE6C-428A-42AC-A14C-981AD3DAF7F5}">
      <dsp:nvSpPr>
        <dsp:cNvPr id="0" name=""/>
        <dsp:cNvSpPr/>
      </dsp:nvSpPr>
      <dsp:spPr>
        <a:xfrm>
          <a:off x="3803491" y="993074"/>
          <a:ext cx="162682" cy="1144200"/>
        </a:xfrm>
        <a:custGeom>
          <a:avLst/>
          <a:gdLst/>
          <a:ahLst/>
          <a:cxnLst/>
          <a:rect l="0" t="0" r="0" b="0"/>
          <a:pathLst>
            <a:path>
              <a:moveTo>
                <a:pt x="162682" y="0"/>
              </a:moveTo>
              <a:lnTo>
                <a:pt x="162682" y="1144200"/>
              </a:lnTo>
              <a:lnTo>
                <a:pt x="0" y="11442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E26AC-37DC-494D-BEB6-63700EA444DD}">
      <dsp:nvSpPr>
        <dsp:cNvPr id="0" name=""/>
        <dsp:cNvSpPr/>
      </dsp:nvSpPr>
      <dsp:spPr>
        <a:xfrm>
          <a:off x="3803491" y="3704255"/>
          <a:ext cx="162682" cy="712702"/>
        </a:xfrm>
        <a:custGeom>
          <a:avLst/>
          <a:gdLst/>
          <a:ahLst/>
          <a:cxnLst/>
          <a:rect l="0" t="0" r="0" b="0"/>
          <a:pathLst>
            <a:path>
              <a:moveTo>
                <a:pt x="162682" y="0"/>
              </a:moveTo>
              <a:lnTo>
                <a:pt x="162682" y="712702"/>
              </a:lnTo>
              <a:lnTo>
                <a:pt x="0" y="7127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4FFD3-E621-484F-BE1A-F4576A329408}">
      <dsp:nvSpPr>
        <dsp:cNvPr id="0" name=""/>
        <dsp:cNvSpPr/>
      </dsp:nvSpPr>
      <dsp:spPr>
        <a:xfrm>
          <a:off x="3966173" y="3704255"/>
          <a:ext cx="428148" cy="1622203"/>
        </a:xfrm>
        <a:custGeom>
          <a:avLst/>
          <a:gdLst/>
          <a:ahLst/>
          <a:cxnLst/>
          <a:rect l="0" t="0" r="0" b="0"/>
          <a:pathLst>
            <a:path>
              <a:moveTo>
                <a:pt x="0" y="0"/>
              </a:moveTo>
              <a:lnTo>
                <a:pt x="0" y="1622203"/>
              </a:lnTo>
              <a:lnTo>
                <a:pt x="428148" y="16222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0112F-2277-4EC9-8220-C8856D7F85AF}">
      <dsp:nvSpPr>
        <dsp:cNvPr id="0" name=""/>
        <dsp:cNvSpPr/>
      </dsp:nvSpPr>
      <dsp:spPr>
        <a:xfrm>
          <a:off x="3920453" y="993074"/>
          <a:ext cx="91440" cy="2288401"/>
        </a:xfrm>
        <a:custGeom>
          <a:avLst/>
          <a:gdLst/>
          <a:ahLst/>
          <a:cxnLst/>
          <a:rect l="0" t="0" r="0" b="0"/>
          <a:pathLst>
            <a:path>
              <a:moveTo>
                <a:pt x="45720" y="0"/>
              </a:moveTo>
              <a:lnTo>
                <a:pt x="45720" y="22884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E416B8-36F5-4C1B-B348-85BB172B9B52}">
      <dsp:nvSpPr>
        <dsp:cNvPr id="0" name=""/>
        <dsp:cNvSpPr/>
      </dsp:nvSpPr>
      <dsp:spPr>
        <a:xfrm>
          <a:off x="2430664" y="466697"/>
          <a:ext cx="3071018" cy="526377"/>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67,939,211</a:t>
          </a:r>
          <a:r>
            <a:rPr lang="en-US" sz="1200" kern="1200">
              <a:solidFill>
                <a:sysClr val="windowText" lastClr="000000"/>
              </a:solidFill>
            </a:rPr>
            <a:t> HCCI claims from 2010-2015</a:t>
          </a:r>
        </a:p>
        <a:p>
          <a:pPr marL="0" lvl="0" indent="0" algn="ctr" defTabSz="533400">
            <a:lnSpc>
              <a:spcPct val="90000"/>
            </a:lnSpc>
            <a:spcBef>
              <a:spcPct val="0"/>
            </a:spcBef>
            <a:spcAft>
              <a:spcPct val="35000"/>
            </a:spcAft>
            <a:buNone/>
          </a:pPr>
          <a:r>
            <a:rPr lang="en-US" sz="1200" b="1" kern="1200">
              <a:solidFill>
                <a:sysClr val="windowText" lastClr="000000"/>
              </a:solidFill>
            </a:rPr>
            <a:t>22,878,572</a:t>
          </a:r>
          <a:r>
            <a:rPr lang="en-US" sz="1200" b="0" kern="1200">
              <a:solidFill>
                <a:sysClr val="windowText" lastClr="000000"/>
              </a:solidFill>
            </a:rPr>
            <a:t> pediatric claims</a:t>
          </a:r>
          <a:endParaRPr lang="en-US" sz="1200" b="1" kern="1200">
            <a:solidFill>
              <a:sysClr val="windowText" lastClr="000000"/>
            </a:solidFill>
          </a:endParaRPr>
        </a:p>
      </dsp:txBody>
      <dsp:txXfrm>
        <a:off x="2430664" y="466697"/>
        <a:ext cx="3071018" cy="526377"/>
      </dsp:txXfrm>
    </dsp:sp>
    <dsp:sp modelId="{099EC442-9F58-4B14-A4E0-407823394E7B}">
      <dsp:nvSpPr>
        <dsp:cNvPr id="0" name=""/>
        <dsp:cNvSpPr/>
      </dsp:nvSpPr>
      <dsp:spPr>
        <a:xfrm>
          <a:off x="2539010" y="3281476"/>
          <a:ext cx="2854326" cy="422779"/>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2,494,008</a:t>
          </a:r>
          <a:r>
            <a:rPr lang="en-US" sz="1200" kern="1200">
              <a:solidFill>
                <a:sysClr val="windowText" lastClr="000000"/>
              </a:solidFill>
            </a:rPr>
            <a:t> potentially eligible patients</a:t>
          </a:r>
        </a:p>
      </dsp:txBody>
      <dsp:txXfrm>
        <a:off x="2539010" y="3281476"/>
        <a:ext cx="2854326" cy="422779"/>
      </dsp:txXfrm>
    </dsp:sp>
    <dsp:sp modelId="{47F70D83-2298-4FA1-B18C-EC1EA104D7E8}">
      <dsp:nvSpPr>
        <dsp:cNvPr id="0" name=""/>
        <dsp:cNvSpPr/>
      </dsp:nvSpPr>
      <dsp:spPr>
        <a:xfrm>
          <a:off x="4394322" y="5129660"/>
          <a:ext cx="1549352" cy="393597"/>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 368,220 </a:t>
          </a:r>
          <a:r>
            <a:rPr lang="en-US" sz="1200" kern="1200">
              <a:solidFill>
                <a:sysClr val="windowText" lastClr="000000"/>
              </a:solidFill>
            </a:rPr>
            <a:t>included </a:t>
          </a:r>
        </a:p>
      </dsp:txBody>
      <dsp:txXfrm>
        <a:off x="4394322" y="5129660"/>
        <a:ext cx="1549352" cy="393597"/>
      </dsp:txXfrm>
    </dsp:sp>
    <dsp:sp modelId="{9D9C01C5-4828-43E4-A50B-50FF7BE401BE}">
      <dsp:nvSpPr>
        <dsp:cNvPr id="0" name=""/>
        <dsp:cNvSpPr/>
      </dsp:nvSpPr>
      <dsp:spPr>
        <a:xfrm>
          <a:off x="1194" y="4249066"/>
          <a:ext cx="3802297" cy="335783"/>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2,125,788</a:t>
          </a:r>
          <a:r>
            <a:rPr lang="en-US" sz="1200" kern="1200">
              <a:solidFill>
                <a:sysClr val="windowText" lastClr="000000"/>
              </a:solidFill>
            </a:rPr>
            <a:t> did not undergo surgery of interest </a:t>
          </a:r>
        </a:p>
      </dsp:txBody>
      <dsp:txXfrm>
        <a:off x="1194" y="4249066"/>
        <a:ext cx="3802297" cy="335783"/>
      </dsp:txXfrm>
    </dsp:sp>
    <dsp:sp modelId="{43878B4D-5E75-4CB8-90DB-2E1981FB017C}">
      <dsp:nvSpPr>
        <dsp:cNvPr id="0" name=""/>
        <dsp:cNvSpPr/>
      </dsp:nvSpPr>
      <dsp:spPr>
        <a:xfrm>
          <a:off x="133447" y="1318438"/>
          <a:ext cx="3670044" cy="1637673"/>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solidFill>
                <a:sysClr val="windowText" lastClr="000000"/>
              </a:solidFill>
            </a:rPr>
            <a:t>20,384,564 excluded</a:t>
          </a:r>
        </a:p>
        <a:p>
          <a:pPr marL="0" lvl="0" indent="0" algn="ctr" defTabSz="444500">
            <a:lnSpc>
              <a:spcPct val="90000"/>
            </a:lnSpc>
            <a:spcBef>
              <a:spcPct val="0"/>
            </a:spcBef>
            <a:spcAft>
              <a:spcPct val="35000"/>
            </a:spcAft>
            <a:buNone/>
          </a:pPr>
          <a:r>
            <a:rPr lang="en-US" sz="1000" b="0" kern="1200">
              <a:solidFill>
                <a:sysClr val="windowText" lastClr="000000"/>
              </a:solidFill>
            </a:rPr>
            <a:t> 1,785,456 without consolidated NPI in HCCI data</a:t>
          </a:r>
        </a:p>
        <a:p>
          <a:pPr marL="0" lvl="0" indent="0" algn="ctr" defTabSz="444500">
            <a:lnSpc>
              <a:spcPct val="90000"/>
            </a:lnSpc>
            <a:spcBef>
              <a:spcPct val="0"/>
            </a:spcBef>
            <a:spcAft>
              <a:spcPct val="35000"/>
            </a:spcAft>
            <a:buNone/>
          </a:pPr>
          <a:r>
            <a:rPr lang="en-US" sz="1000" b="0" kern="1200">
              <a:solidFill>
                <a:sysClr val="windowText" lastClr="000000"/>
              </a:solidFill>
            </a:rPr>
            <a:t>2,170,237 without appropriate type of bill</a:t>
          </a:r>
        </a:p>
        <a:p>
          <a:pPr marL="0" lvl="0" indent="0" algn="ctr" defTabSz="444500">
            <a:lnSpc>
              <a:spcPct val="90000"/>
            </a:lnSpc>
            <a:spcBef>
              <a:spcPct val="0"/>
            </a:spcBef>
            <a:spcAft>
              <a:spcPct val="35000"/>
            </a:spcAft>
            <a:buNone/>
          </a:pPr>
          <a:r>
            <a:rPr lang="en-US" sz="1000" b="0" kern="1200">
              <a:solidFill>
                <a:sysClr val="windowText" lastClr="000000"/>
              </a:solidFill>
            </a:rPr>
            <a:t>15,369,783 separate claims aggregated to an overall inpatient stay or outpatient visit</a:t>
          </a:r>
        </a:p>
        <a:p>
          <a:pPr marL="0" lvl="0" indent="0" algn="ctr" defTabSz="444500">
            <a:lnSpc>
              <a:spcPct val="90000"/>
            </a:lnSpc>
            <a:spcBef>
              <a:spcPct val="0"/>
            </a:spcBef>
            <a:spcAft>
              <a:spcPct val="35000"/>
            </a:spcAft>
            <a:buNone/>
          </a:pPr>
          <a:r>
            <a:rPr lang="en-US" sz="1000" b="0" kern="1200">
              <a:solidFill>
                <a:sysClr val="windowText" lastClr="000000"/>
              </a:solidFill>
            </a:rPr>
            <a:t> 145,604 transfers or &gt;180 miles away</a:t>
          </a:r>
        </a:p>
        <a:p>
          <a:pPr marL="0" lvl="0" indent="0" algn="ctr" defTabSz="444500">
            <a:lnSpc>
              <a:spcPct val="90000"/>
            </a:lnSpc>
            <a:spcBef>
              <a:spcPct val="0"/>
            </a:spcBef>
            <a:spcAft>
              <a:spcPct val="35000"/>
            </a:spcAft>
            <a:buNone/>
          </a:pPr>
          <a:r>
            <a:rPr lang="en-US" sz="1000" b="0" kern="1200">
              <a:solidFill>
                <a:sysClr val="windowText" lastClr="000000"/>
              </a:solidFill>
            </a:rPr>
            <a:t>230,393 payment outliers</a:t>
          </a:r>
        </a:p>
        <a:p>
          <a:pPr marL="0" lvl="0" indent="0" algn="ctr" defTabSz="444500">
            <a:lnSpc>
              <a:spcPct val="90000"/>
            </a:lnSpc>
            <a:spcBef>
              <a:spcPct val="0"/>
            </a:spcBef>
            <a:spcAft>
              <a:spcPct val="35000"/>
            </a:spcAft>
            <a:buNone/>
          </a:pPr>
          <a:r>
            <a:rPr lang="en-US" sz="1000" kern="1200">
              <a:solidFill>
                <a:sysClr val="windowText" lastClr="000000"/>
              </a:solidFill>
            </a:rPr>
            <a:t>571,779 duplicate/missing NPI</a:t>
          </a:r>
        </a:p>
        <a:p>
          <a:pPr marL="0" lvl="0" indent="0" algn="ctr" defTabSz="444500">
            <a:lnSpc>
              <a:spcPct val="90000"/>
            </a:lnSpc>
            <a:spcBef>
              <a:spcPct val="0"/>
            </a:spcBef>
            <a:spcAft>
              <a:spcPct val="35000"/>
            </a:spcAft>
            <a:buNone/>
          </a:pPr>
          <a:r>
            <a:rPr lang="en-US" sz="1000" kern="1200">
              <a:solidFill>
                <a:sysClr val="windowText" lastClr="000000"/>
              </a:solidFill>
            </a:rPr>
            <a:t>111,312 Newborns</a:t>
          </a:r>
          <a:endParaRPr lang="en-US" sz="1000" b="0" kern="1200">
            <a:solidFill>
              <a:sysClr val="windowText" lastClr="000000"/>
            </a:solidFill>
          </a:endParaRPr>
        </a:p>
      </dsp:txBody>
      <dsp:txXfrm>
        <a:off x="133447" y="1318438"/>
        <a:ext cx="3670044" cy="16376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26B20-98C0-403D-9407-66CC86FC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Application>LibreOffice/6.4.7.2$Linux_X86_64 LibreOffice_project/40$Build-2</Application>
  <Pages>16</Pages>
  <Words>4409</Words>
  <Characters>26035</Characters>
  <CharactersWithSpaces>30262</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2021-11-19T04:52:00Z</dcterms:created>
  <dc:creator>Audra Joyce Reiter</dc:creator>
  <dc:description/>
  <dc:language>en-US</dc:language>
  <cp:lastModifiedBy/>
  <cp:lastPrinted>2021-10-21T17:41:00Z</cp:lastPrinted>
  <dcterms:modified xsi:type="dcterms:W3CDTF">2021-12-02T10:37:05Z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http://www.zotero.org/styles/jama</vt:lpwstr>
  </property>
  <property fmtid="{D5CDD505-2E9C-101B-9397-08002B2CF9AE}" pid="7" name="Mendeley Document_1">
    <vt:lpwstr>True</vt:lpwstr>
  </property>
  <property fmtid="{D5CDD505-2E9C-101B-9397-08002B2CF9AE}" pid="8" name="Mendeley Recent Style Id 0_1">
    <vt:lpwstr>http://www.zotero.org/styles/american-political-science-association</vt:lpwstr>
  </property>
  <property fmtid="{D5CDD505-2E9C-101B-9397-08002B2CF9AE}" pid="9" name="Mendeley Recent Style Id 1_1">
    <vt:lpwstr>http://www.zotero.org/styles/apa</vt:lpwstr>
  </property>
  <property fmtid="{D5CDD505-2E9C-101B-9397-08002B2CF9AE}" pid="10" name="Mendeley Recent Style Id 2_1">
    <vt:lpwstr>http://www.zotero.org/styles/american-sociological-association</vt:lpwstr>
  </property>
  <property fmtid="{D5CDD505-2E9C-101B-9397-08002B2CF9AE}" pid="11" name="Mendeley Recent Style Id 3_1">
    <vt:lpwstr>http://www.zotero.org/styles/chicago-author-date</vt:lpwstr>
  </property>
  <property fmtid="{D5CDD505-2E9C-101B-9397-08002B2CF9AE}" pid="12" name="Mendeley Recent Style Id 4_1">
    <vt:lpwstr>http://www.zotero.org/styles/harvard-cite-them-right</vt:lpwstr>
  </property>
  <property fmtid="{D5CDD505-2E9C-101B-9397-08002B2CF9AE}" pid="13" name="Mendeley Recent Style Id 5_1">
    <vt:lpwstr>http://www.zotero.org/styles/ieee</vt:lpwstr>
  </property>
  <property fmtid="{D5CDD505-2E9C-101B-9397-08002B2CF9AE}" pid="14" name="Mendeley Recent Style Id 6_1">
    <vt:lpwstr>http://www.zotero.org/styles/jama</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Political Science Association</vt:lpwstr>
  </property>
  <property fmtid="{D5CDD505-2E9C-101B-9397-08002B2CF9AE}" pid="19" name="Mendeley Recent Style Name 1_1">
    <vt:lpwstr>American Psychological Association 7th edition</vt:lpwstr>
  </property>
  <property fmtid="{D5CDD505-2E9C-101B-9397-08002B2CF9AE}" pid="20" name="Mendeley Recent Style Name 2_1">
    <vt:lpwstr>American Sociological Association 6th edition</vt:lpwstr>
  </property>
  <property fmtid="{D5CDD505-2E9C-101B-9397-08002B2CF9AE}" pid="21" name="Mendeley Recent Style Name 3_1">
    <vt:lpwstr>Chicago Manual of Style 17th edition (author-date)</vt:lpwstr>
  </property>
  <property fmtid="{D5CDD505-2E9C-101B-9397-08002B2CF9AE}" pid="22" name="Mendeley Recent Style Name 4_1">
    <vt:lpwstr>Cite Them Right 10th edition - Harvard</vt:lpwstr>
  </property>
  <property fmtid="{D5CDD505-2E9C-101B-9397-08002B2CF9AE}" pid="23" name="Mendeley Recent Style Name 5_1">
    <vt:lpwstr>IEEE</vt:lpwstr>
  </property>
  <property fmtid="{D5CDD505-2E9C-101B-9397-08002B2CF9AE}" pid="24" name="Mendeley Recent Style Name 6_1">
    <vt:lpwstr>JAMA (The Journal of the American Medical 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ab4b34a8-7a17-3756-ba03-4ef0b5d5fd93</vt:lpwstr>
  </property>
  <property fmtid="{D5CDD505-2E9C-101B-9397-08002B2CF9AE}" pid="29" name="ScaleCrop">
    <vt:bool>0</vt:bool>
  </property>
  <property fmtid="{D5CDD505-2E9C-101B-9397-08002B2CF9AE}" pid="30" name="ShareDoc">
    <vt:bool>0</vt:bool>
  </property>
</Properties>
</file>